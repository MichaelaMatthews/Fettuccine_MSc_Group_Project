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Default Extension="tif" ContentType="image/tif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GoBack" w:displacedByCustomXml="next"/>
    <w:bookmarkEnd w:id="0" w:displacedByCustomXml="next"/>
    <w:sdt>
      <w:sdtPr>
        <w:rPr>
          <w:rFonts w:cs="Lucida Sans Unicode"/>
        </w:rPr>
        <w:id w:val="531074283"/>
        <w:docPartObj>
          <w:docPartGallery w:val="Cover Pages"/>
          <w:docPartUnique/>
        </w:docPartObj>
      </w:sdtPr>
      <w:sdtEndPr/>
      <w:sdtContent>
        <w:p w14:paraId="0783FE7A" w14:textId="77777777" w:rsidR="00285FB6" w:rsidRDefault="00285FB6" w:rsidP="00285FB6">
          <w:pPr>
            <w:spacing w:line="276" w:lineRule="auto"/>
            <w:jc w:val="center"/>
            <w:rPr>
              <w:rFonts w:cs="Lucida Sans Unicode"/>
            </w:rPr>
          </w:pPr>
          <w:r>
            <w:rPr>
              <w:rFonts w:cs="Lucida Sans Unicode"/>
              <w:noProof/>
              <w:lang w:eastAsia="en-GB"/>
            </w:rPr>
            <mc:AlternateContent>
              <mc:Choice Requires="wps">
                <w:drawing>
                  <wp:anchor distT="0" distB="0" distL="114300" distR="114300" simplePos="0" relativeHeight="251658240" behindDoc="0" locked="0" layoutInCell="1" allowOverlap="1" wp14:anchorId="5E4DABA7" wp14:editId="0254803A">
                    <wp:simplePos x="0" y="0"/>
                    <wp:positionH relativeFrom="margin">
                      <wp:align>center</wp:align>
                    </wp:positionH>
                    <wp:positionV relativeFrom="paragraph">
                      <wp:posOffset>3649980</wp:posOffset>
                    </wp:positionV>
                    <wp:extent cx="2270760" cy="0"/>
                    <wp:effectExtent l="0" t="0" r="0" b="0"/>
                    <wp:wrapNone/>
                    <wp:docPr id="2" name="Straight Connector 2"/>
                    <wp:cNvGraphicFramePr/>
                    <a:graphic xmlns:a="http://schemas.openxmlformats.org/drawingml/2006/main">
                      <a:graphicData uri="http://schemas.microsoft.com/office/word/2010/wordprocessingShape">
                        <wps:wsp>
                          <wps:cNvCnPr/>
                          <wps:spPr>
                            <a:xfrm flipV="1">
                              <a:off x="0" y="0"/>
                              <a:ext cx="227076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F05FC8A" id="Straight Connector 2" o:spid="_x0000_s1026" style="position:absolute;flip:y;z-index:25165824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287.4pt" to="178.8pt,28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" strokecolor="black [3200]" strokeweight=".5pt">
                    <v:stroke joinstyle="miter"/>
                    <w10:wrap anchorx="margin"/>
                  </v:line>
                </w:pict>
              </mc:Fallback>
            </mc:AlternateContent>
          </w:r>
          <w:r w:rsidR="00A069DA">
            <w:rPr>
              <w:rFonts w:cs="Lucida Sans Unicode"/>
              <w:noProof/>
              <w:lang w:eastAsia="en-GB"/>
            </w:rPr>
            <w:drawing>
              <wp:inline distT="0" distB="0" distL="0" distR="0" wp14:anchorId="5A1D01EA" wp14:editId="464F452C">
                <wp:extent cx="3055620" cy="347650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etbase_logo_greyscale.tif"/>
                        <pic:cNvPicPr/>
                      </pic:nvPicPr>
                      <pic:blipFill>
                        <a:blip r:embed="rId9">
                          <a:extLst>
                            <a:ext uri="{28A0092B-C50C-407E-A947-70E740481C1C}">
                              <a14:useLocalDpi xmlns:a14="http://schemas.microsoft.com/office/drawing/2010/main" val="0"/>
                            </a:ext>
                          </a:extLst>
                        </a:blip>
                        <a:stretch>
                          <a:fillRect/>
                        </a:stretch>
                      </pic:blipFill>
                      <pic:spPr>
                        <a:xfrm>
                          <a:off x="0" y="0"/>
                          <a:ext cx="3070143" cy="3493027"/>
                        </a:xfrm>
                        <a:prstGeom prst="rect">
                          <a:avLst/>
                        </a:prstGeom>
                      </pic:spPr>
                    </pic:pic>
                  </a:graphicData>
                </a:graphic>
              </wp:inline>
            </w:drawing>
          </w:r>
        </w:p>
        <w:p w14:paraId="7F329102" w14:textId="77777777" w:rsidR="00285FB6" w:rsidRDefault="00285FB6" w:rsidP="00285FB6">
          <w:pPr>
            <w:spacing w:line="276" w:lineRule="auto"/>
            <w:jc w:val="center"/>
            <w:rPr>
              <w:rFonts w:cs="Lucida Sans Unicode"/>
            </w:rPr>
          </w:pPr>
        </w:p>
        <w:p w14:paraId="178E7C78" w14:textId="77777777" w:rsidR="00285FB6" w:rsidRPr="00C810E9" w:rsidRDefault="4375A9EC" w:rsidP="4375A9EC">
          <w:pPr>
            <w:spacing w:line="276" w:lineRule="auto"/>
            <w:jc w:val="center"/>
            <w:rPr>
              <w:rFonts w:cs="Lucida Sans Unicode"/>
              <w:b/>
              <w:bCs/>
              <w:sz w:val="24"/>
              <w:szCs w:val="24"/>
            </w:rPr>
          </w:pPr>
          <w:r w:rsidRPr="4375A9EC">
            <w:rPr>
              <w:rFonts w:cs="Lucida Sans Unicode"/>
              <w:b/>
              <w:bCs/>
              <w:sz w:val="24"/>
              <w:szCs w:val="24"/>
            </w:rPr>
            <w:t>Fettuccine Human LINE-1 &amp; HERV Transposable Element Platform</w:t>
          </w:r>
        </w:p>
        <w:p w14:paraId="3C014084" w14:textId="77777777" w:rsidR="00285FB6" w:rsidRPr="00C810E9" w:rsidRDefault="00285FB6" w:rsidP="00285FB6">
          <w:pPr>
            <w:spacing w:line="276" w:lineRule="auto"/>
            <w:jc w:val="center"/>
            <w:rPr>
              <w:rFonts w:cs="Lucida Sans Unicode"/>
              <w:sz w:val="24"/>
            </w:rPr>
          </w:pPr>
        </w:p>
        <w:p w14:paraId="0BB7DDD1" w14:textId="5A5FB104" w:rsidR="00285FB6" w:rsidRPr="00C810E9" w:rsidRDefault="4375A9EC" w:rsidP="4375A9EC">
          <w:pPr>
            <w:spacing w:line="276" w:lineRule="auto"/>
            <w:jc w:val="center"/>
            <w:rPr>
              <w:rFonts w:cs="Lucida Sans Unicode"/>
              <w:sz w:val="24"/>
              <w:szCs w:val="24"/>
            </w:rPr>
          </w:pPr>
          <w:r w:rsidRPr="4375A9EC">
            <w:rPr>
              <w:rFonts w:cs="Lucida Sans Unicode"/>
              <w:sz w:val="24"/>
              <w:szCs w:val="24"/>
            </w:rPr>
            <w:t>Version 0.1; February 2018</w:t>
          </w:r>
        </w:p>
        <w:p w14:paraId="5951C096" w14:textId="7C1989DE" w:rsidR="00285FB6" w:rsidRDefault="00285FB6" w:rsidP="00285FB6">
          <w:pPr>
            <w:spacing w:line="276" w:lineRule="auto"/>
            <w:jc w:val="center"/>
            <w:rPr>
              <w:rFonts w:cs="Lucida Sans Unicode"/>
            </w:rPr>
          </w:pPr>
        </w:p>
        <w:p w14:paraId="7ACB16A9" w14:textId="5C314BE7" w:rsidR="00285FB6" w:rsidRDefault="00285FB6" w:rsidP="00285FB6">
          <w:pPr>
            <w:spacing w:line="276" w:lineRule="auto"/>
            <w:jc w:val="center"/>
            <w:rPr>
              <w:rFonts w:cs="Lucida Sans Unicode"/>
            </w:rPr>
          </w:pPr>
        </w:p>
        <w:p w14:paraId="0B9CF613" w14:textId="1F98DBC5" w:rsidR="00285FB6" w:rsidRDefault="00285FB6" w:rsidP="00285FB6">
          <w:pPr>
            <w:spacing w:line="276" w:lineRule="auto"/>
            <w:jc w:val="center"/>
            <w:rPr>
              <w:rFonts w:cs="Lucida Sans Unicode"/>
            </w:rPr>
          </w:pPr>
        </w:p>
        <w:p w14:paraId="4633D621" w14:textId="4DAA875B" w:rsidR="00285FB6" w:rsidRDefault="00285FB6" w:rsidP="00285FB6">
          <w:pPr>
            <w:spacing w:line="276" w:lineRule="auto"/>
            <w:jc w:val="center"/>
            <w:rPr>
              <w:rFonts w:cs="Lucida Sans Unicode"/>
            </w:rPr>
          </w:pPr>
        </w:p>
        <w:p w14:paraId="22177FF5" w14:textId="77777777" w:rsidR="00285FB6" w:rsidRDefault="00285FB6" w:rsidP="00285FB6">
          <w:pPr>
            <w:spacing w:line="276" w:lineRule="auto"/>
            <w:jc w:val="center"/>
            <w:rPr>
              <w:rFonts w:cs="Lucida Sans Unicode"/>
            </w:rPr>
          </w:pPr>
        </w:p>
        <w:p w14:paraId="3315360D" w14:textId="77777777" w:rsidR="00285FB6" w:rsidRPr="00C810E9" w:rsidRDefault="4375A9EC" w:rsidP="4375A9EC">
          <w:pPr>
            <w:spacing w:line="276" w:lineRule="auto"/>
            <w:jc w:val="center"/>
            <w:rPr>
              <w:rFonts w:cs="Lucida Sans Unicode"/>
              <w:b/>
              <w:bCs/>
              <w:sz w:val="36"/>
              <w:szCs w:val="36"/>
            </w:rPr>
          </w:pPr>
          <w:r w:rsidRPr="4375A9EC">
            <w:rPr>
              <w:rFonts w:cs="Lucida Sans Unicode"/>
              <w:b/>
              <w:bCs/>
              <w:sz w:val="36"/>
              <w:szCs w:val="36"/>
            </w:rPr>
            <w:t>Documentation</w:t>
          </w:r>
        </w:p>
        <w:p w14:paraId="2E617E3B" w14:textId="77777777" w:rsidR="00285FB6" w:rsidRDefault="00285FB6" w:rsidP="00285FB6">
          <w:pPr>
            <w:spacing w:line="276" w:lineRule="auto"/>
            <w:jc w:val="center"/>
            <w:rPr>
              <w:rFonts w:cs="Lucida Sans Unicode"/>
            </w:rPr>
          </w:pPr>
        </w:p>
        <w:p w14:paraId="0DBCED8A" w14:textId="77777777" w:rsidR="00285FB6" w:rsidRDefault="00285FB6" w:rsidP="00285FB6">
          <w:pPr>
            <w:spacing w:line="276" w:lineRule="auto"/>
            <w:jc w:val="center"/>
            <w:rPr>
              <w:rFonts w:cs="Lucida Sans Unicode"/>
            </w:rPr>
          </w:pPr>
        </w:p>
        <w:p w14:paraId="0466686A" w14:textId="77777777" w:rsidR="00285FB6" w:rsidRDefault="00285FB6" w:rsidP="00285FB6">
          <w:pPr>
            <w:spacing w:line="276" w:lineRule="auto"/>
            <w:jc w:val="center"/>
            <w:rPr>
              <w:rFonts w:cs="Lucida Sans Unicode"/>
            </w:rPr>
          </w:pPr>
        </w:p>
        <w:p w14:paraId="58A62C72" w14:textId="77777777" w:rsidR="00285FB6" w:rsidRDefault="00285FB6" w:rsidP="00285FB6">
          <w:pPr>
            <w:spacing w:line="276" w:lineRule="auto"/>
            <w:jc w:val="center"/>
            <w:rPr>
              <w:rFonts w:cs="Lucida Sans Unicode"/>
            </w:rPr>
          </w:pPr>
        </w:p>
        <w:p w14:paraId="02457B39" w14:textId="77777777" w:rsidR="00285FB6" w:rsidRPr="00C810E9" w:rsidRDefault="00285FB6" w:rsidP="00285FB6">
          <w:pPr>
            <w:spacing w:line="276" w:lineRule="auto"/>
            <w:jc w:val="center"/>
            <w:rPr>
              <w:rFonts w:cs="Lucida Sans Unicode"/>
            </w:rPr>
          </w:pPr>
        </w:p>
        <w:p w14:paraId="0ECE0520" w14:textId="339676A1" w:rsidR="003B5FB5" w:rsidRDefault="005D7C04" w:rsidP="00285FB6">
          <w:pPr>
            <w:spacing w:line="276" w:lineRule="auto"/>
            <w:jc w:val="center"/>
            <w:rPr>
              <w:rFonts w:cs="Lucida Sans Unicode"/>
            </w:rPr>
          </w:pPr>
          <w:r>
            <w:rPr>
              <w:rFonts w:cs="Lucida Sans Unicode"/>
            </w:rPr>
            <w:t xml:space="preserve"> </w:t>
          </w:r>
          <w:r w:rsidR="003B5FB5">
            <w:rPr>
              <w:rFonts w:cs="Lucida Sans Unicode"/>
            </w:rPr>
            <w:t>Chowdhury Nayam, Grant Daniel,</w:t>
          </w:r>
        </w:p>
        <w:p w14:paraId="587A260A" w14:textId="383F0CA0" w:rsidR="00E56A92" w:rsidRPr="00A069DA" w:rsidRDefault="003B5FB5" w:rsidP="00285FB6">
          <w:pPr>
            <w:spacing w:line="276" w:lineRule="auto"/>
            <w:jc w:val="center"/>
            <w:rPr>
              <w:rFonts w:cs="Lucida Sans Unicode"/>
            </w:rPr>
          </w:pPr>
          <w:r>
            <w:rPr>
              <w:rFonts w:cs="Lucida Sans Unicode"/>
            </w:rPr>
            <w:t>Grigoriadis Dionysios, Matthews Michaela</w:t>
          </w:r>
          <w:r w:rsidR="00E56A92" w:rsidRPr="00A069DA">
            <w:rPr>
              <w:rFonts w:cs="Lucida Sans Unicode"/>
            </w:rPr>
            <w:br w:type="page"/>
          </w:r>
        </w:p>
      </w:sdtContent>
    </w:sdt>
    <w:p w14:paraId="14B0A5D1" w14:textId="37D5823B" w:rsidR="00C810E9" w:rsidRDefault="4375A9EC" w:rsidP="00C85B50">
      <w:pPr>
        <w:pStyle w:val="Heading1"/>
        <w:numPr>
          <w:ilvl w:val="0"/>
          <w:numId w:val="0"/>
        </w:numPr>
        <w:ind w:left="432" w:hanging="432"/>
      </w:pPr>
      <w:bookmarkStart w:id="1" w:name="_Toc506472252"/>
      <w:bookmarkStart w:id="2" w:name="_Toc506472347"/>
      <w:bookmarkStart w:id="3" w:name="_Toc506472446"/>
      <w:bookmarkStart w:id="4" w:name="_Toc506472503"/>
      <w:bookmarkStart w:id="5" w:name="_Toc506472541"/>
      <w:bookmarkStart w:id="6" w:name="_Toc506472705"/>
      <w:bookmarkStart w:id="7" w:name="_Toc506472826"/>
      <w:r>
        <w:lastRenderedPageBreak/>
        <w:t>What is FetBASE?</w:t>
      </w:r>
      <w:bookmarkEnd w:id="1"/>
      <w:bookmarkEnd w:id="2"/>
      <w:bookmarkEnd w:id="3"/>
      <w:bookmarkEnd w:id="4"/>
      <w:bookmarkEnd w:id="5"/>
      <w:bookmarkEnd w:id="6"/>
      <w:bookmarkEnd w:id="7"/>
    </w:p>
    <w:p w14:paraId="516704E9" w14:textId="546162BB" w:rsidR="00E07CBA" w:rsidRDefault="3E8825FF" w:rsidP="00C810E9">
      <w:pPr>
        <w:ind w:firstLine="720"/>
      </w:pPr>
      <w:r>
        <w:t>FetBASE</w:t>
      </w:r>
      <w:r w:rsidRPr="3E8825FF">
        <w:rPr>
          <w:rFonts w:cs="Lucida Sans Unicode"/>
          <w:vertAlign w:val="superscript"/>
        </w:rPr>
        <w:t>© -</w:t>
      </w:r>
      <w:r>
        <w:t xml:space="preserve"> Fettucine Human LINE-1 &amp; HERV Transposable Elements Platform is a fast, reliable and user-friendly interface for exploring Long Interspersed Nuclear Elements 1 (LINE-1) and Human Endogenous Virus (HERV) retrotransposons and their protein expression. This software was developed by the “Fettuccine” student group of Queen Mary University of London for the purposes of a software development group project (School of Biological Sciences and Chemistry – MSc Bioinformatics) under the invaluable guidance of Professor Conrad Bessant (</w:t>
      </w:r>
      <w:hyperlink r:id="rId10">
        <w:r w:rsidRPr="3E8825FF">
          <w:rPr>
            <w:rStyle w:val="linksChar"/>
          </w:rPr>
          <w:t>https://bessantlab.org/</w:t>
        </w:r>
      </w:hyperlink>
      <w:r>
        <w:t>) and Dr Fabrizio Smeraldi (</w:t>
      </w:r>
      <w:hyperlink r:id="rId11">
        <w:r w:rsidRPr="3E8825FF">
          <w:rPr>
            <w:rStyle w:val="linksChar"/>
          </w:rPr>
          <w:t>https://goo.gl/k6jxCr</w:t>
        </w:r>
      </w:hyperlink>
      <w:r>
        <w:t xml:space="preserve">). </w:t>
      </w:r>
    </w:p>
    <w:p w14:paraId="62A2223B" w14:textId="77777777" w:rsidR="00277D14" w:rsidRDefault="4375A9EC" w:rsidP="00C810E9">
      <w:pPr>
        <w:ind w:firstLine="720"/>
      </w:pPr>
      <w:r>
        <w:t xml:space="preserve">The software is based on a complete and updated database of all known LINE1 &amp; HERV repeats of the human genome (Genome Reference Consortium Human Build 38 - GRCh38 genome assembly), as well as all the predicted protein sequences that these genomic loci encode. </w:t>
      </w:r>
    </w:p>
    <w:p w14:paraId="365FB5FC" w14:textId="3A0BEDF8" w:rsidR="00756B96" w:rsidRDefault="3E8825FF" w:rsidP="00756B96">
      <w:pPr>
        <w:ind w:firstLine="720"/>
      </w:pPr>
      <w:r>
        <w:t>One part of the platform’s tools is responsible for the interactive exploration of the database. The user can navigate through the tables of LINE1 and HERV families and their translated products, see a visualised distribution of all these elements on the chromosomes and explore their relationships based on their predicted protein sequences. The second part of the platform focuses on the search of user-input queries against the protein records of the database. More specifically, a user can search the entire database with one or multiple protein sequences using a search-box or uploading a file in FASTA format to find out which family member it has been translated from. A direct search of the database with a peptide identification file in mzIdentML or mzTab format is possible, to show and identify if any retrotransposons are being translated in the corresponding file.</w:t>
      </w:r>
    </w:p>
    <w:p w14:paraId="37C20ABA" w14:textId="0353E961" w:rsidR="0036651A" w:rsidRDefault="0001752F" w:rsidP="0036651A">
      <w:r>
        <w:tab/>
        <w:t xml:space="preserve">The </w:t>
      </w:r>
      <w:r w:rsidR="00FD74C0">
        <w:t>resulting information</w:t>
      </w:r>
      <w:r>
        <w:t xml:space="preserve"> from the uploaded data </w:t>
      </w:r>
      <w:r w:rsidR="00FD74C0">
        <w:t>is</w:t>
      </w:r>
      <w:r>
        <w:t xml:space="preserve"> stored in the database to provide information about t</w:t>
      </w:r>
      <w:r w:rsidR="3E8825FF">
        <w:t xml:space="preserve">he retrotransposons for the </w:t>
      </w:r>
      <w:r w:rsidR="0036651A">
        <w:t>expression atlas.</w:t>
      </w:r>
    </w:p>
    <w:p w14:paraId="6E28FDAF" w14:textId="77777777" w:rsidR="007E4057" w:rsidRDefault="00F80743" w:rsidP="00E81F31">
      <w:pPr>
        <w:pStyle w:val="Heading1"/>
        <w:numPr>
          <w:ilvl w:val="0"/>
          <w:numId w:val="0"/>
        </w:numPr>
        <w:ind w:left="432" w:hanging="432"/>
        <w:rPr>
          <w:noProof/>
        </w:rPr>
      </w:pPr>
      <w:bookmarkStart w:id="8" w:name="_Toc506472827"/>
      <w:r>
        <w:lastRenderedPageBreak/>
        <w:t>Table of Contents</w:t>
      </w:r>
      <w:bookmarkEnd w:id="8"/>
      <w:r w:rsidR="00D769A3">
        <w:fldChar w:fldCharType="begin"/>
      </w:r>
      <w:r w:rsidR="00D769A3">
        <w:instrText xml:space="preserve"> TOC \o "1-2" \h \z \u </w:instrText>
      </w:r>
      <w:r w:rsidR="00D769A3">
        <w:fldChar w:fldCharType="separate"/>
      </w:r>
    </w:p>
    <w:p w14:paraId="35990242" w14:textId="413EE268" w:rsidR="007E4057" w:rsidRDefault="00A24F17">
      <w:pPr>
        <w:pStyle w:val="TOC1"/>
        <w:rPr>
          <w:rFonts w:asciiTheme="minorHAnsi" w:eastAsiaTheme="minorEastAsia" w:hAnsiTheme="minorHAnsi"/>
          <w:noProof/>
          <w:lang w:val="en-US"/>
        </w:rPr>
      </w:pPr>
      <w:hyperlink w:anchor="_Toc506472826" w:history="1">
        <w:r w:rsidR="007E4057" w:rsidRPr="00D44671">
          <w:rPr>
            <w:rStyle w:val="Hyperlink"/>
            <w:noProof/>
          </w:rPr>
          <w:t>What is FetBASE?</w:t>
        </w:r>
        <w:r w:rsidR="007E4057">
          <w:rPr>
            <w:noProof/>
            <w:webHidden/>
          </w:rPr>
          <w:tab/>
        </w:r>
        <w:r w:rsidR="007E4057">
          <w:rPr>
            <w:noProof/>
            <w:webHidden/>
          </w:rPr>
          <w:fldChar w:fldCharType="begin"/>
        </w:r>
        <w:r w:rsidR="007E4057">
          <w:rPr>
            <w:noProof/>
            <w:webHidden/>
          </w:rPr>
          <w:instrText xml:space="preserve"> PAGEREF _Toc506472826 \h </w:instrText>
        </w:r>
        <w:r w:rsidR="007E4057">
          <w:rPr>
            <w:noProof/>
            <w:webHidden/>
          </w:rPr>
        </w:r>
        <w:r w:rsidR="007E4057">
          <w:rPr>
            <w:noProof/>
            <w:webHidden/>
          </w:rPr>
          <w:fldChar w:fldCharType="separate"/>
        </w:r>
        <w:r w:rsidR="00A5017A">
          <w:rPr>
            <w:noProof/>
            <w:webHidden/>
          </w:rPr>
          <w:t>1</w:t>
        </w:r>
        <w:r w:rsidR="007E4057">
          <w:rPr>
            <w:noProof/>
            <w:webHidden/>
          </w:rPr>
          <w:fldChar w:fldCharType="end"/>
        </w:r>
      </w:hyperlink>
    </w:p>
    <w:p w14:paraId="49F8762B" w14:textId="5F4B7CFC" w:rsidR="007E4057" w:rsidRDefault="00A24F17">
      <w:pPr>
        <w:pStyle w:val="TOC1"/>
        <w:rPr>
          <w:rFonts w:asciiTheme="minorHAnsi" w:eastAsiaTheme="minorEastAsia" w:hAnsiTheme="minorHAnsi"/>
          <w:noProof/>
          <w:lang w:val="en-US"/>
        </w:rPr>
      </w:pPr>
      <w:hyperlink w:anchor="_Toc506472827" w:history="1">
        <w:r w:rsidR="007E4057" w:rsidRPr="00D44671">
          <w:rPr>
            <w:rStyle w:val="Hyperlink"/>
            <w:noProof/>
          </w:rPr>
          <w:t>Table of Contents</w:t>
        </w:r>
        <w:r w:rsidR="007E4057">
          <w:rPr>
            <w:noProof/>
            <w:webHidden/>
          </w:rPr>
          <w:tab/>
        </w:r>
        <w:r w:rsidR="007E4057">
          <w:rPr>
            <w:noProof/>
            <w:webHidden/>
          </w:rPr>
          <w:fldChar w:fldCharType="begin"/>
        </w:r>
        <w:r w:rsidR="007E4057">
          <w:rPr>
            <w:noProof/>
            <w:webHidden/>
          </w:rPr>
          <w:instrText xml:space="preserve"> PAGEREF _Toc506472827 \h </w:instrText>
        </w:r>
        <w:r w:rsidR="007E4057">
          <w:rPr>
            <w:noProof/>
            <w:webHidden/>
          </w:rPr>
        </w:r>
        <w:r w:rsidR="007E4057">
          <w:rPr>
            <w:noProof/>
            <w:webHidden/>
          </w:rPr>
          <w:fldChar w:fldCharType="separate"/>
        </w:r>
        <w:r w:rsidR="00A5017A">
          <w:rPr>
            <w:noProof/>
            <w:webHidden/>
          </w:rPr>
          <w:t>2</w:t>
        </w:r>
        <w:r w:rsidR="007E4057">
          <w:rPr>
            <w:noProof/>
            <w:webHidden/>
          </w:rPr>
          <w:fldChar w:fldCharType="end"/>
        </w:r>
      </w:hyperlink>
    </w:p>
    <w:p w14:paraId="5BDA2171" w14:textId="1446227B" w:rsidR="007E4057" w:rsidRDefault="00A24F17">
      <w:pPr>
        <w:pStyle w:val="TOC1"/>
        <w:rPr>
          <w:rFonts w:asciiTheme="minorHAnsi" w:eastAsiaTheme="minorEastAsia" w:hAnsiTheme="minorHAnsi"/>
          <w:noProof/>
          <w:lang w:val="en-US"/>
        </w:rPr>
      </w:pPr>
      <w:hyperlink w:anchor="_Toc506472828" w:history="1">
        <w:r w:rsidR="007E4057" w:rsidRPr="00D44671">
          <w:rPr>
            <w:rStyle w:val="Hyperlink"/>
            <w:noProof/>
          </w:rPr>
          <w:t>1</w:t>
        </w:r>
        <w:r w:rsidR="007E4057">
          <w:rPr>
            <w:rFonts w:asciiTheme="minorHAnsi" w:eastAsiaTheme="minorEastAsia" w:hAnsiTheme="minorHAnsi"/>
            <w:noProof/>
            <w:lang w:val="en-US"/>
          </w:rPr>
          <w:tab/>
        </w:r>
        <w:r w:rsidR="007E4057" w:rsidRPr="00D44671">
          <w:rPr>
            <w:rStyle w:val="Hyperlink"/>
            <w:noProof/>
          </w:rPr>
          <w:t>Software Overview</w:t>
        </w:r>
        <w:r w:rsidR="007E4057">
          <w:rPr>
            <w:noProof/>
            <w:webHidden/>
          </w:rPr>
          <w:tab/>
        </w:r>
        <w:r w:rsidR="007E4057">
          <w:rPr>
            <w:noProof/>
            <w:webHidden/>
          </w:rPr>
          <w:fldChar w:fldCharType="begin"/>
        </w:r>
        <w:r w:rsidR="007E4057">
          <w:rPr>
            <w:noProof/>
            <w:webHidden/>
          </w:rPr>
          <w:instrText xml:space="preserve"> PAGEREF _Toc506472828 \h </w:instrText>
        </w:r>
        <w:r w:rsidR="007E4057">
          <w:rPr>
            <w:noProof/>
            <w:webHidden/>
          </w:rPr>
        </w:r>
        <w:r w:rsidR="007E4057">
          <w:rPr>
            <w:noProof/>
            <w:webHidden/>
          </w:rPr>
          <w:fldChar w:fldCharType="separate"/>
        </w:r>
        <w:r w:rsidR="00A5017A">
          <w:rPr>
            <w:noProof/>
            <w:webHidden/>
          </w:rPr>
          <w:t>4</w:t>
        </w:r>
        <w:r w:rsidR="007E4057">
          <w:rPr>
            <w:noProof/>
            <w:webHidden/>
          </w:rPr>
          <w:fldChar w:fldCharType="end"/>
        </w:r>
      </w:hyperlink>
    </w:p>
    <w:p w14:paraId="5A41D360" w14:textId="246B04A3" w:rsidR="007E4057" w:rsidRDefault="00A24F17">
      <w:pPr>
        <w:pStyle w:val="TOC2"/>
        <w:rPr>
          <w:rFonts w:asciiTheme="minorHAnsi" w:eastAsiaTheme="minorEastAsia" w:hAnsiTheme="minorHAnsi"/>
          <w:noProof/>
          <w:lang w:val="en-US"/>
        </w:rPr>
      </w:pPr>
      <w:hyperlink w:anchor="_Toc506472829" w:history="1">
        <w:r w:rsidR="007E4057" w:rsidRPr="00D44671">
          <w:rPr>
            <w:rStyle w:val="Hyperlink"/>
            <w:noProof/>
          </w:rPr>
          <w:t>1.1</w:t>
        </w:r>
        <w:r w:rsidR="007E4057">
          <w:rPr>
            <w:rFonts w:asciiTheme="minorHAnsi" w:eastAsiaTheme="minorEastAsia" w:hAnsiTheme="minorHAnsi"/>
            <w:noProof/>
            <w:lang w:val="en-US"/>
          </w:rPr>
          <w:tab/>
        </w:r>
        <w:r w:rsidR="007E4057" w:rsidRPr="00D44671">
          <w:rPr>
            <w:rStyle w:val="Hyperlink"/>
            <w:noProof/>
          </w:rPr>
          <w:t>Software Architecture</w:t>
        </w:r>
        <w:r w:rsidR="007E4057">
          <w:rPr>
            <w:noProof/>
            <w:webHidden/>
          </w:rPr>
          <w:tab/>
        </w:r>
        <w:r w:rsidR="007E4057">
          <w:rPr>
            <w:noProof/>
            <w:webHidden/>
          </w:rPr>
          <w:fldChar w:fldCharType="begin"/>
        </w:r>
        <w:r w:rsidR="007E4057">
          <w:rPr>
            <w:noProof/>
            <w:webHidden/>
          </w:rPr>
          <w:instrText xml:space="preserve"> PAGEREF _Toc506472829 \h </w:instrText>
        </w:r>
        <w:r w:rsidR="007E4057">
          <w:rPr>
            <w:noProof/>
            <w:webHidden/>
          </w:rPr>
        </w:r>
        <w:r w:rsidR="007E4057">
          <w:rPr>
            <w:noProof/>
            <w:webHidden/>
          </w:rPr>
          <w:fldChar w:fldCharType="separate"/>
        </w:r>
        <w:r w:rsidR="00A5017A">
          <w:rPr>
            <w:noProof/>
            <w:webHidden/>
          </w:rPr>
          <w:t>4</w:t>
        </w:r>
        <w:r w:rsidR="007E4057">
          <w:rPr>
            <w:noProof/>
            <w:webHidden/>
          </w:rPr>
          <w:fldChar w:fldCharType="end"/>
        </w:r>
      </w:hyperlink>
    </w:p>
    <w:p w14:paraId="2A56F639" w14:textId="146EAD29" w:rsidR="007E4057" w:rsidRDefault="00A24F17">
      <w:pPr>
        <w:pStyle w:val="TOC2"/>
        <w:rPr>
          <w:rFonts w:asciiTheme="minorHAnsi" w:eastAsiaTheme="minorEastAsia" w:hAnsiTheme="minorHAnsi"/>
          <w:noProof/>
          <w:lang w:val="en-US"/>
        </w:rPr>
      </w:pPr>
      <w:hyperlink w:anchor="_Toc506472830" w:history="1">
        <w:r w:rsidR="007E4057" w:rsidRPr="00D44671">
          <w:rPr>
            <w:rStyle w:val="Hyperlink"/>
            <w:noProof/>
          </w:rPr>
          <w:t>1.2</w:t>
        </w:r>
        <w:r w:rsidR="007E4057">
          <w:rPr>
            <w:rFonts w:asciiTheme="minorHAnsi" w:eastAsiaTheme="minorEastAsia" w:hAnsiTheme="minorHAnsi"/>
            <w:noProof/>
            <w:lang w:val="en-US"/>
          </w:rPr>
          <w:tab/>
        </w:r>
        <w:r w:rsidR="007E4057" w:rsidRPr="00D44671">
          <w:rPr>
            <w:rStyle w:val="Hyperlink"/>
            <w:noProof/>
          </w:rPr>
          <w:t>Software Map</w:t>
        </w:r>
        <w:r w:rsidR="007E4057">
          <w:rPr>
            <w:noProof/>
            <w:webHidden/>
          </w:rPr>
          <w:tab/>
        </w:r>
        <w:r w:rsidR="007E4057">
          <w:rPr>
            <w:noProof/>
            <w:webHidden/>
          </w:rPr>
          <w:fldChar w:fldCharType="begin"/>
        </w:r>
        <w:r w:rsidR="007E4057">
          <w:rPr>
            <w:noProof/>
            <w:webHidden/>
          </w:rPr>
          <w:instrText xml:space="preserve"> PAGEREF _Toc506472830 \h </w:instrText>
        </w:r>
        <w:r w:rsidR="007E4057">
          <w:rPr>
            <w:noProof/>
            <w:webHidden/>
          </w:rPr>
        </w:r>
        <w:r w:rsidR="007E4057">
          <w:rPr>
            <w:noProof/>
            <w:webHidden/>
          </w:rPr>
          <w:fldChar w:fldCharType="separate"/>
        </w:r>
        <w:r w:rsidR="00A5017A">
          <w:rPr>
            <w:noProof/>
            <w:webHidden/>
          </w:rPr>
          <w:t>4</w:t>
        </w:r>
        <w:r w:rsidR="007E4057">
          <w:rPr>
            <w:noProof/>
            <w:webHidden/>
          </w:rPr>
          <w:fldChar w:fldCharType="end"/>
        </w:r>
      </w:hyperlink>
    </w:p>
    <w:p w14:paraId="6530B535" w14:textId="1137D476" w:rsidR="007E4057" w:rsidRDefault="00A24F17">
      <w:pPr>
        <w:pStyle w:val="TOC2"/>
        <w:rPr>
          <w:rFonts w:asciiTheme="minorHAnsi" w:eastAsiaTheme="minorEastAsia" w:hAnsiTheme="minorHAnsi"/>
          <w:noProof/>
          <w:lang w:val="en-US"/>
        </w:rPr>
      </w:pPr>
      <w:hyperlink w:anchor="_Toc506472831" w:history="1">
        <w:r w:rsidR="007E4057" w:rsidRPr="00D44671">
          <w:rPr>
            <w:rStyle w:val="Hyperlink"/>
            <w:noProof/>
          </w:rPr>
          <w:t>1.3</w:t>
        </w:r>
        <w:r w:rsidR="007E4057">
          <w:rPr>
            <w:rFonts w:asciiTheme="minorHAnsi" w:eastAsiaTheme="minorEastAsia" w:hAnsiTheme="minorHAnsi"/>
            <w:noProof/>
            <w:lang w:val="en-US"/>
          </w:rPr>
          <w:tab/>
        </w:r>
        <w:r w:rsidR="007E4057" w:rsidRPr="00D44671">
          <w:rPr>
            <w:rStyle w:val="Hyperlink"/>
            <w:noProof/>
          </w:rPr>
          <w:t>How to run FetBASE</w:t>
        </w:r>
        <w:r w:rsidR="007E4057">
          <w:rPr>
            <w:noProof/>
            <w:webHidden/>
          </w:rPr>
          <w:tab/>
        </w:r>
        <w:r w:rsidR="007E4057">
          <w:rPr>
            <w:noProof/>
            <w:webHidden/>
          </w:rPr>
          <w:fldChar w:fldCharType="begin"/>
        </w:r>
        <w:r w:rsidR="007E4057">
          <w:rPr>
            <w:noProof/>
            <w:webHidden/>
          </w:rPr>
          <w:instrText xml:space="preserve"> PAGEREF _Toc506472831 \h </w:instrText>
        </w:r>
        <w:r w:rsidR="007E4057">
          <w:rPr>
            <w:noProof/>
            <w:webHidden/>
          </w:rPr>
        </w:r>
        <w:r w:rsidR="007E4057">
          <w:rPr>
            <w:noProof/>
            <w:webHidden/>
          </w:rPr>
          <w:fldChar w:fldCharType="separate"/>
        </w:r>
        <w:r w:rsidR="00A5017A">
          <w:rPr>
            <w:noProof/>
            <w:webHidden/>
          </w:rPr>
          <w:t>5</w:t>
        </w:r>
        <w:r w:rsidR="007E4057">
          <w:rPr>
            <w:noProof/>
            <w:webHidden/>
          </w:rPr>
          <w:fldChar w:fldCharType="end"/>
        </w:r>
      </w:hyperlink>
    </w:p>
    <w:p w14:paraId="18A49D8E" w14:textId="625EF4BD" w:rsidR="007E4057" w:rsidRDefault="00A24F17">
      <w:pPr>
        <w:pStyle w:val="TOC2"/>
        <w:rPr>
          <w:rFonts w:asciiTheme="minorHAnsi" w:eastAsiaTheme="minorEastAsia" w:hAnsiTheme="minorHAnsi"/>
          <w:noProof/>
          <w:lang w:val="en-US"/>
        </w:rPr>
      </w:pPr>
      <w:hyperlink w:anchor="_Toc506472832" w:history="1">
        <w:r w:rsidR="007E4057" w:rsidRPr="00D44671">
          <w:rPr>
            <w:rStyle w:val="Hyperlink"/>
            <w:noProof/>
          </w:rPr>
          <w:t>1.4</w:t>
        </w:r>
        <w:r w:rsidR="007E4057">
          <w:rPr>
            <w:rFonts w:asciiTheme="minorHAnsi" w:eastAsiaTheme="minorEastAsia" w:hAnsiTheme="minorHAnsi"/>
            <w:noProof/>
            <w:lang w:val="en-US"/>
          </w:rPr>
          <w:tab/>
        </w:r>
        <w:r w:rsidR="007E4057" w:rsidRPr="00D44671">
          <w:rPr>
            <w:rStyle w:val="Hyperlink"/>
            <w:noProof/>
          </w:rPr>
          <w:t>Packages/Systems Used</w:t>
        </w:r>
        <w:r w:rsidR="007E4057">
          <w:rPr>
            <w:noProof/>
            <w:webHidden/>
          </w:rPr>
          <w:tab/>
        </w:r>
        <w:r w:rsidR="007E4057">
          <w:rPr>
            <w:noProof/>
            <w:webHidden/>
          </w:rPr>
          <w:fldChar w:fldCharType="begin"/>
        </w:r>
        <w:r w:rsidR="007E4057">
          <w:rPr>
            <w:noProof/>
            <w:webHidden/>
          </w:rPr>
          <w:instrText xml:space="preserve"> PAGEREF _Toc506472832 \h </w:instrText>
        </w:r>
        <w:r w:rsidR="007E4057">
          <w:rPr>
            <w:noProof/>
            <w:webHidden/>
          </w:rPr>
        </w:r>
        <w:r w:rsidR="007E4057">
          <w:rPr>
            <w:noProof/>
            <w:webHidden/>
          </w:rPr>
          <w:fldChar w:fldCharType="separate"/>
        </w:r>
        <w:r w:rsidR="00A5017A">
          <w:rPr>
            <w:noProof/>
            <w:webHidden/>
          </w:rPr>
          <w:t>6</w:t>
        </w:r>
        <w:r w:rsidR="007E4057">
          <w:rPr>
            <w:noProof/>
            <w:webHidden/>
          </w:rPr>
          <w:fldChar w:fldCharType="end"/>
        </w:r>
      </w:hyperlink>
    </w:p>
    <w:p w14:paraId="7E3D0841" w14:textId="7C03257E" w:rsidR="007E4057" w:rsidRDefault="00A24F17">
      <w:pPr>
        <w:pStyle w:val="TOC2"/>
        <w:rPr>
          <w:rFonts w:asciiTheme="minorHAnsi" w:eastAsiaTheme="minorEastAsia" w:hAnsiTheme="minorHAnsi"/>
          <w:noProof/>
          <w:lang w:val="en-US"/>
        </w:rPr>
      </w:pPr>
      <w:hyperlink w:anchor="_Toc506472833" w:history="1">
        <w:r w:rsidR="007E4057" w:rsidRPr="00D44671">
          <w:rPr>
            <w:rStyle w:val="Hyperlink"/>
            <w:noProof/>
            <w:spacing w:val="-20"/>
          </w:rPr>
          <w:t>1.5</w:t>
        </w:r>
        <w:r w:rsidR="007E4057">
          <w:rPr>
            <w:rFonts w:asciiTheme="minorHAnsi" w:eastAsiaTheme="minorEastAsia" w:hAnsiTheme="minorHAnsi"/>
            <w:noProof/>
            <w:lang w:val="en-US"/>
          </w:rPr>
          <w:tab/>
        </w:r>
        <w:r w:rsidR="007E4057" w:rsidRPr="00D44671">
          <w:rPr>
            <w:rStyle w:val="Hyperlink"/>
            <w:noProof/>
          </w:rPr>
          <w:t>HTML/CSS</w:t>
        </w:r>
        <w:r w:rsidR="007E4057">
          <w:rPr>
            <w:noProof/>
            <w:webHidden/>
          </w:rPr>
          <w:tab/>
        </w:r>
        <w:r w:rsidR="007E4057">
          <w:rPr>
            <w:noProof/>
            <w:webHidden/>
          </w:rPr>
          <w:fldChar w:fldCharType="begin"/>
        </w:r>
        <w:r w:rsidR="007E4057">
          <w:rPr>
            <w:noProof/>
            <w:webHidden/>
          </w:rPr>
          <w:instrText xml:space="preserve"> PAGEREF _Toc506472833 \h </w:instrText>
        </w:r>
        <w:r w:rsidR="007E4057">
          <w:rPr>
            <w:noProof/>
            <w:webHidden/>
          </w:rPr>
        </w:r>
        <w:r w:rsidR="007E4057">
          <w:rPr>
            <w:noProof/>
            <w:webHidden/>
          </w:rPr>
          <w:fldChar w:fldCharType="separate"/>
        </w:r>
        <w:r w:rsidR="00A5017A">
          <w:rPr>
            <w:noProof/>
            <w:webHidden/>
          </w:rPr>
          <w:t>9</w:t>
        </w:r>
        <w:r w:rsidR="007E4057">
          <w:rPr>
            <w:noProof/>
            <w:webHidden/>
          </w:rPr>
          <w:fldChar w:fldCharType="end"/>
        </w:r>
      </w:hyperlink>
    </w:p>
    <w:p w14:paraId="0672A43F" w14:textId="7A4FB116" w:rsidR="007E4057" w:rsidRDefault="00A24F17">
      <w:pPr>
        <w:pStyle w:val="TOC2"/>
        <w:rPr>
          <w:rFonts w:asciiTheme="minorHAnsi" w:eastAsiaTheme="minorEastAsia" w:hAnsiTheme="minorHAnsi"/>
          <w:noProof/>
          <w:lang w:val="en-US"/>
        </w:rPr>
      </w:pPr>
      <w:hyperlink w:anchor="_Toc506472834" w:history="1">
        <w:r w:rsidR="007E4057" w:rsidRPr="00D44671">
          <w:rPr>
            <w:rStyle w:val="Hyperlink"/>
            <w:noProof/>
          </w:rPr>
          <w:t>1.6</w:t>
        </w:r>
        <w:r w:rsidR="007E4057">
          <w:rPr>
            <w:rFonts w:asciiTheme="minorHAnsi" w:eastAsiaTheme="minorEastAsia" w:hAnsiTheme="minorHAnsi"/>
            <w:noProof/>
            <w:lang w:val="en-US"/>
          </w:rPr>
          <w:tab/>
        </w:r>
        <w:r w:rsidR="007E4057" w:rsidRPr="00D44671">
          <w:rPr>
            <w:rStyle w:val="Hyperlink"/>
            <w:noProof/>
          </w:rPr>
          <w:t>FetBASE Database</w:t>
        </w:r>
        <w:r w:rsidR="007E4057">
          <w:rPr>
            <w:noProof/>
            <w:webHidden/>
          </w:rPr>
          <w:tab/>
        </w:r>
        <w:r w:rsidR="007E4057">
          <w:rPr>
            <w:noProof/>
            <w:webHidden/>
          </w:rPr>
          <w:fldChar w:fldCharType="begin"/>
        </w:r>
        <w:r w:rsidR="007E4057">
          <w:rPr>
            <w:noProof/>
            <w:webHidden/>
          </w:rPr>
          <w:instrText xml:space="preserve"> PAGEREF _Toc506472834 \h </w:instrText>
        </w:r>
        <w:r w:rsidR="007E4057">
          <w:rPr>
            <w:noProof/>
            <w:webHidden/>
          </w:rPr>
        </w:r>
        <w:r w:rsidR="007E4057">
          <w:rPr>
            <w:noProof/>
            <w:webHidden/>
          </w:rPr>
          <w:fldChar w:fldCharType="separate"/>
        </w:r>
        <w:r w:rsidR="00A5017A">
          <w:rPr>
            <w:noProof/>
            <w:webHidden/>
          </w:rPr>
          <w:t>9</w:t>
        </w:r>
        <w:r w:rsidR="007E4057">
          <w:rPr>
            <w:noProof/>
            <w:webHidden/>
          </w:rPr>
          <w:fldChar w:fldCharType="end"/>
        </w:r>
      </w:hyperlink>
    </w:p>
    <w:p w14:paraId="7713B776" w14:textId="45C6A4AC" w:rsidR="007E4057" w:rsidRDefault="00A24F17">
      <w:pPr>
        <w:pStyle w:val="TOC1"/>
        <w:rPr>
          <w:rFonts w:asciiTheme="minorHAnsi" w:eastAsiaTheme="minorEastAsia" w:hAnsiTheme="minorHAnsi"/>
          <w:noProof/>
          <w:lang w:val="en-US"/>
        </w:rPr>
      </w:pPr>
      <w:hyperlink w:anchor="_Toc506472835" w:history="1">
        <w:r w:rsidR="007E4057" w:rsidRPr="00D44671">
          <w:rPr>
            <w:rStyle w:val="Hyperlink"/>
            <w:noProof/>
          </w:rPr>
          <w:t>2</w:t>
        </w:r>
        <w:r w:rsidR="007E4057">
          <w:rPr>
            <w:rFonts w:asciiTheme="minorHAnsi" w:eastAsiaTheme="minorEastAsia" w:hAnsiTheme="minorHAnsi"/>
            <w:noProof/>
            <w:lang w:val="en-US"/>
          </w:rPr>
          <w:tab/>
        </w:r>
        <w:r w:rsidR="007E4057" w:rsidRPr="00D44671">
          <w:rPr>
            <w:rStyle w:val="Hyperlink"/>
            <w:noProof/>
          </w:rPr>
          <w:t>FetBASE Features</w:t>
        </w:r>
        <w:r w:rsidR="007E4057">
          <w:rPr>
            <w:noProof/>
            <w:webHidden/>
          </w:rPr>
          <w:tab/>
        </w:r>
        <w:r w:rsidR="007E4057">
          <w:rPr>
            <w:noProof/>
            <w:webHidden/>
          </w:rPr>
          <w:fldChar w:fldCharType="begin"/>
        </w:r>
        <w:r w:rsidR="007E4057">
          <w:rPr>
            <w:noProof/>
            <w:webHidden/>
          </w:rPr>
          <w:instrText xml:space="preserve"> PAGEREF _Toc506472835 \h </w:instrText>
        </w:r>
        <w:r w:rsidR="007E4057">
          <w:rPr>
            <w:noProof/>
            <w:webHidden/>
          </w:rPr>
        </w:r>
        <w:r w:rsidR="007E4057">
          <w:rPr>
            <w:noProof/>
            <w:webHidden/>
          </w:rPr>
          <w:fldChar w:fldCharType="separate"/>
        </w:r>
        <w:r w:rsidR="00A5017A">
          <w:rPr>
            <w:noProof/>
            <w:webHidden/>
          </w:rPr>
          <w:t>13</w:t>
        </w:r>
        <w:r w:rsidR="007E4057">
          <w:rPr>
            <w:noProof/>
            <w:webHidden/>
          </w:rPr>
          <w:fldChar w:fldCharType="end"/>
        </w:r>
      </w:hyperlink>
    </w:p>
    <w:p w14:paraId="4A721B02" w14:textId="7E065BAD" w:rsidR="007E4057" w:rsidRDefault="00A24F17">
      <w:pPr>
        <w:pStyle w:val="TOC2"/>
        <w:rPr>
          <w:rFonts w:asciiTheme="minorHAnsi" w:eastAsiaTheme="minorEastAsia" w:hAnsiTheme="minorHAnsi"/>
          <w:noProof/>
          <w:lang w:val="en-US"/>
        </w:rPr>
      </w:pPr>
      <w:hyperlink w:anchor="_Toc506472836" w:history="1">
        <w:r w:rsidR="007E4057" w:rsidRPr="00D44671">
          <w:rPr>
            <w:rStyle w:val="Hyperlink"/>
            <w:noProof/>
          </w:rPr>
          <w:t>2.1</w:t>
        </w:r>
        <w:r w:rsidR="007E4057">
          <w:rPr>
            <w:rFonts w:asciiTheme="minorHAnsi" w:eastAsiaTheme="minorEastAsia" w:hAnsiTheme="minorHAnsi"/>
            <w:noProof/>
            <w:lang w:val="en-US"/>
          </w:rPr>
          <w:tab/>
        </w:r>
        <w:r w:rsidR="007E4057" w:rsidRPr="00D44671">
          <w:rPr>
            <w:rStyle w:val="Hyperlink"/>
            <w:noProof/>
          </w:rPr>
          <w:t>Homepage</w:t>
        </w:r>
        <w:r w:rsidR="007E4057">
          <w:rPr>
            <w:noProof/>
            <w:webHidden/>
          </w:rPr>
          <w:tab/>
        </w:r>
        <w:r w:rsidR="007E4057">
          <w:rPr>
            <w:noProof/>
            <w:webHidden/>
          </w:rPr>
          <w:fldChar w:fldCharType="begin"/>
        </w:r>
        <w:r w:rsidR="007E4057">
          <w:rPr>
            <w:noProof/>
            <w:webHidden/>
          </w:rPr>
          <w:instrText xml:space="preserve"> PAGEREF _Toc506472836 \h </w:instrText>
        </w:r>
        <w:r w:rsidR="007E4057">
          <w:rPr>
            <w:noProof/>
            <w:webHidden/>
          </w:rPr>
        </w:r>
        <w:r w:rsidR="007E4057">
          <w:rPr>
            <w:noProof/>
            <w:webHidden/>
          </w:rPr>
          <w:fldChar w:fldCharType="separate"/>
        </w:r>
        <w:r w:rsidR="00A5017A">
          <w:rPr>
            <w:noProof/>
            <w:webHidden/>
          </w:rPr>
          <w:t>13</w:t>
        </w:r>
        <w:r w:rsidR="007E4057">
          <w:rPr>
            <w:noProof/>
            <w:webHidden/>
          </w:rPr>
          <w:fldChar w:fldCharType="end"/>
        </w:r>
      </w:hyperlink>
    </w:p>
    <w:p w14:paraId="1683005C" w14:textId="496206E6" w:rsidR="007E4057" w:rsidRDefault="00A24F17">
      <w:pPr>
        <w:pStyle w:val="TOC2"/>
        <w:rPr>
          <w:rFonts w:asciiTheme="minorHAnsi" w:eastAsiaTheme="minorEastAsia" w:hAnsiTheme="minorHAnsi"/>
          <w:noProof/>
          <w:lang w:val="en-US"/>
        </w:rPr>
      </w:pPr>
      <w:hyperlink w:anchor="_Toc506472837" w:history="1">
        <w:r w:rsidR="007E4057" w:rsidRPr="00D44671">
          <w:rPr>
            <w:rStyle w:val="Hyperlink"/>
            <w:noProof/>
          </w:rPr>
          <w:t>2.2</w:t>
        </w:r>
        <w:r w:rsidR="007E4057">
          <w:rPr>
            <w:rFonts w:asciiTheme="minorHAnsi" w:eastAsiaTheme="minorEastAsia" w:hAnsiTheme="minorHAnsi"/>
            <w:noProof/>
            <w:lang w:val="en-US"/>
          </w:rPr>
          <w:tab/>
        </w:r>
        <w:r w:rsidR="007E4057" w:rsidRPr="00D44671">
          <w:rPr>
            <w:rStyle w:val="Hyperlink"/>
            <w:noProof/>
          </w:rPr>
          <w:t>Family Table</w:t>
        </w:r>
        <w:r w:rsidR="007E4057">
          <w:rPr>
            <w:noProof/>
            <w:webHidden/>
          </w:rPr>
          <w:tab/>
        </w:r>
        <w:r w:rsidR="007E4057">
          <w:rPr>
            <w:noProof/>
            <w:webHidden/>
          </w:rPr>
          <w:fldChar w:fldCharType="begin"/>
        </w:r>
        <w:r w:rsidR="007E4057">
          <w:rPr>
            <w:noProof/>
            <w:webHidden/>
          </w:rPr>
          <w:instrText xml:space="preserve"> PAGEREF _Toc506472837 \h </w:instrText>
        </w:r>
        <w:r w:rsidR="007E4057">
          <w:rPr>
            <w:noProof/>
            <w:webHidden/>
          </w:rPr>
        </w:r>
        <w:r w:rsidR="007E4057">
          <w:rPr>
            <w:noProof/>
            <w:webHidden/>
          </w:rPr>
          <w:fldChar w:fldCharType="separate"/>
        </w:r>
        <w:r w:rsidR="00A5017A">
          <w:rPr>
            <w:noProof/>
            <w:webHidden/>
          </w:rPr>
          <w:t>13</w:t>
        </w:r>
        <w:r w:rsidR="007E4057">
          <w:rPr>
            <w:noProof/>
            <w:webHidden/>
          </w:rPr>
          <w:fldChar w:fldCharType="end"/>
        </w:r>
      </w:hyperlink>
    </w:p>
    <w:p w14:paraId="3AB17ABA" w14:textId="78FBE8BF" w:rsidR="007E4057" w:rsidRDefault="00A24F17">
      <w:pPr>
        <w:pStyle w:val="TOC2"/>
        <w:rPr>
          <w:rFonts w:asciiTheme="minorHAnsi" w:eastAsiaTheme="minorEastAsia" w:hAnsiTheme="minorHAnsi"/>
          <w:noProof/>
          <w:lang w:val="en-US"/>
        </w:rPr>
      </w:pPr>
      <w:hyperlink w:anchor="_Toc506472838" w:history="1">
        <w:r w:rsidR="007E4057" w:rsidRPr="00D44671">
          <w:rPr>
            <w:rStyle w:val="Hyperlink"/>
            <w:noProof/>
          </w:rPr>
          <w:t>2.3</w:t>
        </w:r>
        <w:r w:rsidR="007E4057">
          <w:rPr>
            <w:rFonts w:asciiTheme="minorHAnsi" w:eastAsiaTheme="minorEastAsia" w:hAnsiTheme="minorHAnsi"/>
            <w:noProof/>
            <w:lang w:val="en-US"/>
          </w:rPr>
          <w:tab/>
        </w:r>
        <w:r w:rsidR="007E4057" w:rsidRPr="00D44671">
          <w:rPr>
            <w:rStyle w:val="Hyperlink"/>
            <w:noProof/>
          </w:rPr>
          <w:t>Distribution table</w:t>
        </w:r>
        <w:r w:rsidR="007E4057">
          <w:rPr>
            <w:noProof/>
            <w:webHidden/>
          </w:rPr>
          <w:tab/>
        </w:r>
        <w:r w:rsidR="007E4057">
          <w:rPr>
            <w:noProof/>
            <w:webHidden/>
          </w:rPr>
          <w:fldChar w:fldCharType="begin"/>
        </w:r>
        <w:r w:rsidR="007E4057">
          <w:rPr>
            <w:noProof/>
            <w:webHidden/>
          </w:rPr>
          <w:instrText xml:space="preserve"> PAGEREF _Toc506472838 \h </w:instrText>
        </w:r>
        <w:r w:rsidR="007E4057">
          <w:rPr>
            <w:noProof/>
            <w:webHidden/>
          </w:rPr>
        </w:r>
        <w:r w:rsidR="007E4057">
          <w:rPr>
            <w:noProof/>
            <w:webHidden/>
          </w:rPr>
          <w:fldChar w:fldCharType="separate"/>
        </w:r>
        <w:r w:rsidR="00A5017A">
          <w:rPr>
            <w:noProof/>
            <w:webHidden/>
          </w:rPr>
          <w:t>14</w:t>
        </w:r>
        <w:r w:rsidR="007E4057">
          <w:rPr>
            <w:noProof/>
            <w:webHidden/>
          </w:rPr>
          <w:fldChar w:fldCharType="end"/>
        </w:r>
      </w:hyperlink>
    </w:p>
    <w:p w14:paraId="45BDF8FA" w14:textId="361007A3" w:rsidR="007E4057" w:rsidRDefault="00A24F17">
      <w:pPr>
        <w:pStyle w:val="TOC2"/>
        <w:rPr>
          <w:rFonts w:asciiTheme="minorHAnsi" w:eastAsiaTheme="minorEastAsia" w:hAnsiTheme="minorHAnsi"/>
          <w:noProof/>
          <w:lang w:val="en-US"/>
        </w:rPr>
      </w:pPr>
      <w:hyperlink w:anchor="_Toc506472839" w:history="1">
        <w:r w:rsidR="007E4057" w:rsidRPr="00D44671">
          <w:rPr>
            <w:rStyle w:val="Hyperlink"/>
            <w:noProof/>
          </w:rPr>
          <w:t>2.4</w:t>
        </w:r>
        <w:r w:rsidR="007E4057">
          <w:rPr>
            <w:rFonts w:asciiTheme="minorHAnsi" w:eastAsiaTheme="minorEastAsia" w:hAnsiTheme="minorHAnsi"/>
            <w:noProof/>
            <w:lang w:val="en-US"/>
          </w:rPr>
          <w:tab/>
        </w:r>
        <w:r w:rsidR="007E4057" w:rsidRPr="00D44671">
          <w:rPr>
            <w:rStyle w:val="Hyperlink"/>
            <w:noProof/>
          </w:rPr>
          <w:t>Protein sequences list</w:t>
        </w:r>
        <w:r w:rsidR="007E4057">
          <w:rPr>
            <w:noProof/>
            <w:webHidden/>
          </w:rPr>
          <w:tab/>
        </w:r>
        <w:r w:rsidR="007E4057">
          <w:rPr>
            <w:noProof/>
            <w:webHidden/>
          </w:rPr>
          <w:fldChar w:fldCharType="begin"/>
        </w:r>
        <w:r w:rsidR="007E4057">
          <w:rPr>
            <w:noProof/>
            <w:webHidden/>
          </w:rPr>
          <w:instrText xml:space="preserve"> PAGEREF _Toc506472839 \h </w:instrText>
        </w:r>
        <w:r w:rsidR="007E4057">
          <w:rPr>
            <w:noProof/>
            <w:webHidden/>
          </w:rPr>
        </w:r>
        <w:r w:rsidR="007E4057">
          <w:rPr>
            <w:noProof/>
            <w:webHidden/>
          </w:rPr>
          <w:fldChar w:fldCharType="separate"/>
        </w:r>
        <w:r w:rsidR="00A5017A">
          <w:rPr>
            <w:noProof/>
            <w:webHidden/>
          </w:rPr>
          <w:t>16</w:t>
        </w:r>
        <w:r w:rsidR="007E4057">
          <w:rPr>
            <w:noProof/>
            <w:webHidden/>
          </w:rPr>
          <w:fldChar w:fldCharType="end"/>
        </w:r>
      </w:hyperlink>
    </w:p>
    <w:p w14:paraId="24056CA2" w14:textId="7EBC4D96" w:rsidR="007E4057" w:rsidRDefault="00A24F17">
      <w:pPr>
        <w:pStyle w:val="TOC2"/>
        <w:rPr>
          <w:rFonts w:asciiTheme="minorHAnsi" w:eastAsiaTheme="minorEastAsia" w:hAnsiTheme="minorHAnsi"/>
          <w:noProof/>
          <w:lang w:val="en-US"/>
        </w:rPr>
      </w:pPr>
      <w:hyperlink w:anchor="_Toc506472840" w:history="1">
        <w:r w:rsidR="007E4057" w:rsidRPr="00D44671">
          <w:rPr>
            <w:rStyle w:val="Hyperlink"/>
            <w:noProof/>
          </w:rPr>
          <w:t>2.5</w:t>
        </w:r>
        <w:r w:rsidR="007E4057">
          <w:rPr>
            <w:rFonts w:asciiTheme="minorHAnsi" w:eastAsiaTheme="minorEastAsia" w:hAnsiTheme="minorHAnsi"/>
            <w:noProof/>
            <w:lang w:val="en-US"/>
          </w:rPr>
          <w:tab/>
        </w:r>
        <w:r w:rsidR="007E4057" w:rsidRPr="00D44671">
          <w:rPr>
            <w:rStyle w:val="Hyperlink"/>
            <w:noProof/>
          </w:rPr>
          <w:t>Relationships Viewer</w:t>
        </w:r>
        <w:r w:rsidR="007E4057">
          <w:rPr>
            <w:noProof/>
            <w:webHidden/>
          </w:rPr>
          <w:tab/>
        </w:r>
        <w:r w:rsidR="007E4057">
          <w:rPr>
            <w:noProof/>
            <w:webHidden/>
          </w:rPr>
          <w:fldChar w:fldCharType="begin"/>
        </w:r>
        <w:r w:rsidR="007E4057">
          <w:rPr>
            <w:noProof/>
            <w:webHidden/>
          </w:rPr>
          <w:instrText xml:space="preserve"> PAGEREF _Toc506472840 \h </w:instrText>
        </w:r>
        <w:r w:rsidR="007E4057">
          <w:rPr>
            <w:noProof/>
            <w:webHidden/>
          </w:rPr>
        </w:r>
        <w:r w:rsidR="007E4057">
          <w:rPr>
            <w:noProof/>
            <w:webHidden/>
          </w:rPr>
          <w:fldChar w:fldCharType="separate"/>
        </w:r>
        <w:r w:rsidR="00A5017A">
          <w:rPr>
            <w:noProof/>
            <w:webHidden/>
          </w:rPr>
          <w:t>17</w:t>
        </w:r>
        <w:r w:rsidR="007E4057">
          <w:rPr>
            <w:noProof/>
            <w:webHidden/>
          </w:rPr>
          <w:fldChar w:fldCharType="end"/>
        </w:r>
      </w:hyperlink>
    </w:p>
    <w:p w14:paraId="7F254635" w14:textId="329F1F05" w:rsidR="007E4057" w:rsidRDefault="00A24F17">
      <w:pPr>
        <w:pStyle w:val="TOC2"/>
        <w:rPr>
          <w:rFonts w:asciiTheme="minorHAnsi" w:eastAsiaTheme="minorEastAsia" w:hAnsiTheme="minorHAnsi"/>
          <w:noProof/>
          <w:lang w:val="en-US"/>
        </w:rPr>
      </w:pPr>
      <w:hyperlink w:anchor="_Toc506472841" w:history="1">
        <w:r w:rsidR="007E4057" w:rsidRPr="00D44671">
          <w:rPr>
            <w:rStyle w:val="Hyperlink"/>
            <w:noProof/>
          </w:rPr>
          <w:t>2.6</w:t>
        </w:r>
        <w:r w:rsidR="007E4057">
          <w:rPr>
            <w:rFonts w:asciiTheme="minorHAnsi" w:eastAsiaTheme="minorEastAsia" w:hAnsiTheme="minorHAnsi"/>
            <w:noProof/>
            <w:lang w:val="en-US"/>
          </w:rPr>
          <w:tab/>
        </w:r>
        <w:r w:rsidR="007E4057" w:rsidRPr="00D44671">
          <w:rPr>
            <w:rStyle w:val="Hyperlink"/>
            <w:noProof/>
          </w:rPr>
          <w:t>Uploading of Files</w:t>
        </w:r>
        <w:r w:rsidR="007E4057">
          <w:rPr>
            <w:noProof/>
            <w:webHidden/>
          </w:rPr>
          <w:tab/>
        </w:r>
        <w:r w:rsidR="007E4057">
          <w:rPr>
            <w:noProof/>
            <w:webHidden/>
          </w:rPr>
          <w:fldChar w:fldCharType="begin"/>
        </w:r>
        <w:r w:rsidR="007E4057">
          <w:rPr>
            <w:noProof/>
            <w:webHidden/>
          </w:rPr>
          <w:instrText xml:space="preserve"> PAGEREF _Toc506472841 \h </w:instrText>
        </w:r>
        <w:r w:rsidR="007E4057">
          <w:rPr>
            <w:noProof/>
            <w:webHidden/>
          </w:rPr>
        </w:r>
        <w:r w:rsidR="007E4057">
          <w:rPr>
            <w:noProof/>
            <w:webHidden/>
          </w:rPr>
          <w:fldChar w:fldCharType="separate"/>
        </w:r>
        <w:r w:rsidR="00A5017A">
          <w:rPr>
            <w:noProof/>
            <w:webHidden/>
          </w:rPr>
          <w:t>18</w:t>
        </w:r>
        <w:r w:rsidR="007E4057">
          <w:rPr>
            <w:noProof/>
            <w:webHidden/>
          </w:rPr>
          <w:fldChar w:fldCharType="end"/>
        </w:r>
      </w:hyperlink>
    </w:p>
    <w:p w14:paraId="54036AC5" w14:textId="4A65EFD2" w:rsidR="007E4057" w:rsidRDefault="00A24F17">
      <w:pPr>
        <w:pStyle w:val="TOC2"/>
        <w:rPr>
          <w:rFonts w:asciiTheme="minorHAnsi" w:eastAsiaTheme="minorEastAsia" w:hAnsiTheme="minorHAnsi"/>
          <w:noProof/>
          <w:lang w:val="en-US"/>
        </w:rPr>
      </w:pPr>
      <w:hyperlink w:anchor="_Toc506472842" w:history="1">
        <w:r w:rsidR="007E4057" w:rsidRPr="00D44671">
          <w:rPr>
            <w:rStyle w:val="Hyperlink"/>
            <w:noProof/>
          </w:rPr>
          <w:t>2.7</w:t>
        </w:r>
        <w:r w:rsidR="007E4057">
          <w:rPr>
            <w:rFonts w:asciiTheme="minorHAnsi" w:eastAsiaTheme="minorEastAsia" w:hAnsiTheme="minorHAnsi"/>
            <w:noProof/>
            <w:lang w:val="en-US"/>
          </w:rPr>
          <w:tab/>
        </w:r>
        <w:r w:rsidR="007E4057" w:rsidRPr="00D44671">
          <w:rPr>
            <w:rStyle w:val="Hyperlink"/>
            <w:noProof/>
          </w:rPr>
          <w:t>Expression Atlas</w:t>
        </w:r>
        <w:r w:rsidR="007E4057">
          <w:rPr>
            <w:noProof/>
            <w:webHidden/>
          </w:rPr>
          <w:tab/>
        </w:r>
        <w:r w:rsidR="007E4057">
          <w:rPr>
            <w:noProof/>
            <w:webHidden/>
          </w:rPr>
          <w:fldChar w:fldCharType="begin"/>
        </w:r>
        <w:r w:rsidR="007E4057">
          <w:rPr>
            <w:noProof/>
            <w:webHidden/>
          </w:rPr>
          <w:instrText xml:space="preserve"> PAGEREF _Toc506472842 \h </w:instrText>
        </w:r>
        <w:r w:rsidR="007E4057">
          <w:rPr>
            <w:noProof/>
            <w:webHidden/>
          </w:rPr>
        </w:r>
        <w:r w:rsidR="007E4057">
          <w:rPr>
            <w:noProof/>
            <w:webHidden/>
          </w:rPr>
          <w:fldChar w:fldCharType="separate"/>
        </w:r>
        <w:r w:rsidR="00A5017A">
          <w:rPr>
            <w:noProof/>
            <w:webHidden/>
          </w:rPr>
          <w:t>25</w:t>
        </w:r>
        <w:r w:rsidR="007E4057">
          <w:rPr>
            <w:noProof/>
            <w:webHidden/>
          </w:rPr>
          <w:fldChar w:fldCharType="end"/>
        </w:r>
      </w:hyperlink>
    </w:p>
    <w:p w14:paraId="2223E9CD" w14:textId="09C7E0B1" w:rsidR="007E4057" w:rsidRDefault="00A24F17">
      <w:pPr>
        <w:pStyle w:val="TOC1"/>
        <w:rPr>
          <w:rFonts w:asciiTheme="minorHAnsi" w:eastAsiaTheme="minorEastAsia" w:hAnsiTheme="minorHAnsi"/>
          <w:noProof/>
          <w:lang w:val="en-US"/>
        </w:rPr>
      </w:pPr>
      <w:hyperlink w:anchor="_Toc506472843" w:history="1">
        <w:r w:rsidR="007E4057" w:rsidRPr="00D44671">
          <w:rPr>
            <w:rStyle w:val="Hyperlink"/>
            <w:noProof/>
            <w:lang w:val="en-US"/>
          </w:rPr>
          <w:t>3</w:t>
        </w:r>
        <w:r w:rsidR="007E4057">
          <w:rPr>
            <w:rFonts w:asciiTheme="minorHAnsi" w:eastAsiaTheme="minorEastAsia" w:hAnsiTheme="minorHAnsi"/>
            <w:noProof/>
            <w:lang w:val="en-US"/>
          </w:rPr>
          <w:tab/>
        </w:r>
        <w:r w:rsidR="007E4057" w:rsidRPr="00D44671">
          <w:rPr>
            <w:rStyle w:val="Hyperlink"/>
            <w:noProof/>
            <w:lang w:val="en-US"/>
          </w:rPr>
          <w:t>Other Features</w:t>
        </w:r>
        <w:r w:rsidR="007E4057">
          <w:rPr>
            <w:noProof/>
            <w:webHidden/>
          </w:rPr>
          <w:tab/>
        </w:r>
        <w:r w:rsidR="007E4057">
          <w:rPr>
            <w:noProof/>
            <w:webHidden/>
          </w:rPr>
          <w:fldChar w:fldCharType="begin"/>
        </w:r>
        <w:r w:rsidR="007E4057">
          <w:rPr>
            <w:noProof/>
            <w:webHidden/>
          </w:rPr>
          <w:instrText xml:space="preserve"> PAGEREF _Toc506472843 \h </w:instrText>
        </w:r>
        <w:r w:rsidR="007E4057">
          <w:rPr>
            <w:noProof/>
            <w:webHidden/>
          </w:rPr>
        </w:r>
        <w:r w:rsidR="007E4057">
          <w:rPr>
            <w:noProof/>
            <w:webHidden/>
          </w:rPr>
          <w:fldChar w:fldCharType="separate"/>
        </w:r>
        <w:r w:rsidR="00A5017A">
          <w:rPr>
            <w:noProof/>
            <w:webHidden/>
          </w:rPr>
          <w:t>26</w:t>
        </w:r>
        <w:r w:rsidR="007E4057">
          <w:rPr>
            <w:noProof/>
            <w:webHidden/>
          </w:rPr>
          <w:fldChar w:fldCharType="end"/>
        </w:r>
      </w:hyperlink>
    </w:p>
    <w:p w14:paraId="56CD15F8" w14:textId="290F9A64" w:rsidR="007E4057" w:rsidRDefault="00A24F17">
      <w:pPr>
        <w:pStyle w:val="TOC2"/>
        <w:rPr>
          <w:rFonts w:asciiTheme="minorHAnsi" w:eastAsiaTheme="minorEastAsia" w:hAnsiTheme="minorHAnsi"/>
          <w:noProof/>
          <w:lang w:val="en-US"/>
        </w:rPr>
      </w:pPr>
      <w:hyperlink w:anchor="_Toc506472844" w:history="1">
        <w:r w:rsidR="007E4057" w:rsidRPr="00D44671">
          <w:rPr>
            <w:rStyle w:val="Hyperlink"/>
            <w:noProof/>
            <w:lang w:val="en-US"/>
          </w:rPr>
          <w:t>3.1</w:t>
        </w:r>
        <w:r w:rsidR="007E4057">
          <w:rPr>
            <w:rFonts w:asciiTheme="minorHAnsi" w:eastAsiaTheme="minorEastAsia" w:hAnsiTheme="minorHAnsi"/>
            <w:noProof/>
            <w:lang w:val="en-US"/>
          </w:rPr>
          <w:tab/>
        </w:r>
        <w:r w:rsidR="007E4057" w:rsidRPr="00D44671">
          <w:rPr>
            <w:rStyle w:val="Hyperlink"/>
            <w:noProof/>
            <w:lang w:val="en-US"/>
          </w:rPr>
          <w:t>Error 404</w:t>
        </w:r>
        <w:r w:rsidR="007E4057">
          <w:rPr>
            <w:noProof/>
            <w:webHidden/>
          </w:rPr>
          <w:tab/>
        </w:r>
        <w:r w:rsidR="007E4057">
          <w:rPr>
            <w:noProof/>
            <w:webHidden/>
          </w:rPr>
          <w:fldChar w:fldCharType="begin"/>
        </w:r>
        <w:r w:rsidR="007E4057">
          <w:rPr>
            <w:noProof/>
            <w:webHidden/>
          </w:rPr>
          <w:instrText xml:space="preserve"> PAGEREF _Toc506472844 \h </w:instrText>
        </w:r>
        <w:r w:rsidR="007E4057">
          <w:rPr>
            <w:noProof/>
            <w:webHidden/>
          </w:rPr>
        </w:r>
        <w:r w:rsidR="007E4057">
          <w:rPr>
            <w:noProof/>
            <w:webHidden/>
          </w:rPr>
          <w:fldChar w:fldCharType="separate"/>
        </w:r>
        <w:r w:rsidR="00A5017A">
          <w:rPr>
            <w:noProof/>
            <w:webHidden/>
          </w:rPr>
          <w:t>26</w:t>
        </w:r>
        <w:r w:rsidR="007E4057">
          <w:rPr>
            <w:noProof/>
            <w:webHidden/>
          </w:rPr>
          <w:fldChar w:fldCharType="end"/>
        </w:r>
      </w:hyperlink>
    </w:p>
    <w:p w14:paraId="14D0A34A" w14:textId="39204242" w:rsidR="007E4057" w:rsidRDefault="00A24F17">
      <w:pPr>
        <w:pStyle w:val="TOC1"/>
        <w:rPr>
          <w:rFonts w:asciiTheme="minorHAnsi" w:eastAsiaTheme="minorEastAsia" w:hAnsiTheme="minorHAnsi"/>
          <w:noProof/>
          <w:lang w:val="en-US"/>
        </w:rPr>
      </w:pPr>
      <w:hyperlink w:anchor="_Toc506472845" w:history="1">
        <w:r w:rsidR="007E4057" w:rsidRPr="00D44671">
          <w:rPr>
            <w:rStyle w:val="Hyperlink"/>
            <w:noProof/>
            <w:lang w:val="en-US"/>
          </w:rPr>
          <w:t>4</w:t>
        </w:r>
        <w:r w:rsidR="007E4057">
          <w:rPr>
            <w:rFonts w:asciiTheme="minorHAnsi" w:eastAsiaTheme="minorEastAsia" w:hAnsiTheme="minorHAnsi"/>
            <w:noProof/>
            <w:lang w:val="en-US"/>
          </w:rPr>
          <w:tab/>
        </w:r>
        <w:r w:rsidR="007E4057" w:rsidRPr="00D44671">
          <w:rPr>
            <w:rStyle w:val="Hyperlink"/>
            <w:noProof/>
            <w:lang w:val="en-US"/>
          </w:rPr>
          <w:t>Technical Solutions / Optimization</w:t>
        </w:r>
        <w:r w:rsidR="007E4057">
          <w:rPr>
            <w:noProof/>
            <w:webHidden/>
          </w:rPr>
          <w:tab/>
        </w:r>
        <w:r w:rsidR="007E4057">
          <w:rPr>
            <w:noProof/>
            <w:webHidden/>
          </w:rPr>
          <w:fldChar w:fldCharType="begin"/>
        </w:r>
        <w:r w:rsidR="007E4057">
          <w:rPr>
            <w:noProof/>
            <w:webHidden/>
          </w:rPr>
          <w:instrText xml:space="preserve"> PAGEREF _Toc506472845 \h </w:instrText>
        </w:r>
        <w:r w:rsidR="007E4057">
          <w:rPr>
            <w:noProof/>
            <w:webHidden/>
          </w:rPr>
        </w:r>
        <w:r w:rsidR="007E4057">
          <w:rPr>
            <w:noProof/>
            <w:webHidden/>
          </w:rPr>
          <w:fldChar w:fldCharType="separate"/>
        </w:r>
        <w:r w:rsidR="00A5017A">
          <w:rPr>
            <w:noProof/>
            <w:webHidden/>
          </w:rPr>
          <w:t>26</w:t>
        </w:r>
        <w:r w:rsidR="007E4057">
          <w:rPr>
            <w:noProof/>
            <w:webHidden/>
          </w:rPr>
          <w:fldChar w:fldCharType="end"/>
        </w:r>
      </w:hyperlink>
    </w:p>
    <w:p w14:paraId="2314F958" w14:textId="397C9644" w:rsidR="007E4057" w:rsidRDefault="00A24F17">
      <w:pPr>
        <w:pStyle w:val="TOC1"/>
        <w:rPr>
          <w:rFonts w:asciiTheme="minorHAnsi" w:eastAsiaTheme="minorEastAsia" w:hAnsiTheme="minorHAnsi"/>
          <w:noProof/>
          <w:lang w:val="en-US"/>
        </w:rPr>
      </w:pPr>
      <w:hyperlink w:anchor="_Toc506472846" w:history="1">
        <w:r w:rsidR="007E4057" w:rsidRPr="00D44671">
          <w:rPr>
            <w:rStyle w:val="Hyperlink"/>
            <w:noProof/>
          </w:rPr>
          <w:t>5</w:t>
        </w:r>
        <w:r w:rsidR="007E4057">
          <w:rPr>
            <w:rFonts w:asciiTheme="minorHAnsi" w:eastAsiaTheme="minorEastAsia" w:hAnsiTheme="minorHAnsi"/>
            <w:noProof/>
            <w:lang w:val="en-US"/>
          </w:rPr>
          <w:tab/>
        </w:r>
        <w:r w:rsidR="007E4057" w:rsidRPr="00D44671">
          <w:rPr>
            <w:rStyle w:val="Hyperlink"/>
            <w:noProof/>
          </w:rPr>
          <w:t>General Further Development</w:t>
        </w:r>
        <w:r w:rsidR="007E4057">
          <w:rPr>
            <w:noProof/>
            <w:webHidden/>
          </w:rPr>
          <w:tab/>
        </w:r>
        <w:r w:rsidR="007E4057">
          <w:rPr>
            <w:noProof/>
            <w:webHidden/>
          </w:rPr>
          <w:fldChar w:fldCharType="begin"/>
        </w:r>
        <w:r w:rsidR="007E4057">
          <w:rPr>
            <w:noProof/>
            <w:webHidden/>
          </w:rPr>
          <w:instrText xml:space="preserve"> PAGEREF _Toc506472846 \h </w:instrText>
        </w:r>
        <w:r w:rsidR="007E4057">
          <w:rPr>
            <w:noProof/>
            <w:webHidden/>
          </w:rPr>
        </w:r>
        <w:r w:rsidR="007E4057">
          <w:rPr>
            <w:noProof/>
            <w:webHidden/>
          </w:rPr>
          <w:fldChar w:fldCharType="separate"/>
        </w:r>
        <w:r w:rsidR="00A5017A">
          <w:rPr>
            <w:noProof/>
            <w:webHidden/>
          </w:rPr>
          <w:t>27</w:t>
        </w:r>
        <w:r w:rsidR="007E4057">
          <w:rPr>
            <w:noProof/>
            <w:webHidden/>
          </w:rPr>
          <w:fldChar w:fldCharType="end"/>
        </w:r>
      </w:hyperlink>
    </w:p>
    <w:p w14:paraId="76AE65EE" w14:textId="6383C593" w:rsidR="007E4057" w:rsidRDefault="00A24F17">
      <w:pPr>
        <w:pStyle w:val="TOC2"/>
        <w:rPr>
          <w:rFonts w:asciiTheme="minorHAnsi" w:eastAsiaTheme="minorEastAsia" w:hAnsiTheme="minorHAnsi"/>
          <w:noProof/>
          <w:lang w:val="en-US"/>
        </w:rPr>
      </w:pPr>
      <w:hyperlink w:anchor="_Toc506472847" w:history="1">
        <w:r w:rsidR="007E4057" w:rsidRPr="00D44671">
          <w:rPr>
            <w:rStyle w:val="Hyperlink"/>
            <w:noProof/>
          </w:rPr>
          <w:t>5.1</w:t>
        </w:r>
        <w:r w:rsidR="007E4057">
          <w:rPr>
            <w:rFonts w:asciiTheme="minorHAnsi" w:eastAsiaTheme="minorEastAsia" w:hAnsiTheme="minorHAnsi"/>
            <w:noProof/>
            <w:lang w:val="en-US"/>
          </w:rPr>
          <w:tab/>
        </w:r>
        <w:r w:rsidR="007E4057" w:rsidRPr="00D44671">
          <w:rPr>
            <w:rStyle w:val="Hyperlink"/>
            <w:noProof/>
          </w:rPr>
          <w:t>Interactivity</w:t>
        </w:r>
        <w:r w:rsidR="007E4057">
          <w:rPr>
            <w:noProof/>
            <w:webHidden/>
          </w:rPr>
          <w:tab/>
        </w:r>
        <w:r w:rsidR="007E4057">
          <w:rPr>
            <w:noProof/>
            <w:webHidden/>
          </w:rPr>
          <w:fldChar w:fldCharType="begin"/>
        </w:r>
        <w:r w:rsidR="007E4057">
          <w:rPr>
            <w:noProof/>
            <w:webHidden/>
          </w:rPr>
          <w:instrText xml:space="preserve"> PAGEREF _Toc506472847 \h </w:instrText>
        </w:r>
        <w:r w:rsidR="007E4057">
          <w:rPr>
            <w:noProof/>
            <w:webHidden/>
          </w:rPr>
        </w:r>
        <w:r w:rsidR="007E4057">
          <w:rPr>
            <w:noProof/>
            <w:webHidden/>
          </w:rPr>
          <w:fldChar w:fldCharType="separate"/>
        </w:r>
        <w:r w:rsidR="00A5017A">
          <w:rPr>
            <w:noProof/>
            <w:webHidden/>
          </w:rPr>
          <w:t>27</w:t>
        </w:r>
        <w:r w:rsidR="007E4057">
          <w:rPr>
            <w:noProof/>
            <w:webHidden/>
          </w:rPr>
          <w:fldChar w:fldCharType="end"/>
        </w:r>
      </w:hyperlink>
    </w:p>
    <w:p w14:paraId="1B8947CF" w14:textId="0C8CA97D" w:rsidR="007E4057" w:rsidRDefault="00A24F17">
      <w:pPr>
        <w:pStyle w:val="TOC2"/>
        <w:rPr>
          <w:rFonts w:asciiTheme="minorHAnsi" w:eastAsiaTheme="minorEastAsia" w:hAnsiTheme="minorHAnsi"/>
          <w:noProof/>
          <w:lang w:val="en-US"/>
        </w:rPr>
      </w:pPr>
      <w:hyperlink w:anchor="_Toc506472848" w:history="1">
        <w:r w:rsidR="007E4057" w:rsidRPr="00D44671">
          <w:rPr>
            <w:rStyle w:val="Hyperlink"/>
            <w:noProof/>
          </w:rPr>
          <w:t>5.2</w:t>
        </w:r>
        <w:r w:rsidR="007E4057">
          <w:rPr>
            <w:rFonts w:asciiTheme="minorHAnsi" w:eastAsiaTheme="minorEastAsia" w:hAnsiTheme="minorHAnsi"/>
            <w:noProof/>
            <w:lang w:val="en-US"/>
          </w:rPr>
          <w:tab/>
        </w:r>
        <w:r w:rsidR="007E4057" w:rsidRPr="00D44671">
          <w:rPr>
            <w:rStyle w:val="Hyperlink"/>
            <w:noProof/>
          </w:rPr>
          <w:t>Updatability</w:t>
        </w:r>
        <w:r w:rsidR="007E4057">
          <w:rPr>
            <w:noProof/>
            <w:webHidden/>
          </w:rPr>
          <w:tab/>
        </w:r>
        <w:r w:rsidR="007E4057">
          <w:rPr>
            <w:noProof/>
            <w:webHidden/>
          </w:rPr>
          <w:fldChar w:fldCharType="begin"/>
        </w:r>
        <w:r w:rsidR="007E4057">
          <w:rPr>
            <w:noProof/>
            <w:webHidden/>
          </w:rPr>
          <w:instrText xml:space="preserve"> PAGEREF _Toc506472848 \h </w:instrText>
        </w:r>
        <w:r w:rsidR="007E4057">
          <w:rPr>
            <w:noProof/>
            <w:webHidden/>
          </w:rPr>
        </w:r>
        <w:r w:rsidR="007E4057">
          <w:rPr>
            <w:noProof/>
            <w:webHidden/>
          </w:rPr>
          <w:fldChar w:fldCharType="separate"/>
        </w:r>
        <w:r w:rsidR="00A5017A">
          <w:rPr>
            <w:noProof/>
            <w:webHidden/>
          </w:rPr>
          <w:t>27</w:t>
        </w:r>
        <w:r w:rsidR="007E4057">
          <w:rPr>
            <w:noProof/>
            <w:webHidden/>
          </w:rPr>
          <w:fldChar w:fldCharType="end"/>
        </w:r>
      </w:hyperlink>
    </w:p>
    <w:p w14:paraId="7C949CD9" w14:textId="6AF273D3" w:rsidR="007E4057" w:rsidRDefault="00A24F17">
      <w:pPr>
        <w:pStyle w:val="TOC2"/>
        <w:rPr>
          <w:rFonts w:asciiTheme="minorHAnsi" w:eastAsiaTheme="minorEastAsia" w:hAnsiTheme="minorHAnsi"/>
          <w:noProof/>
          <w:lang w:val="en-US"/>
        </w:rPr>
      </w:pPr>
      <w:hyperlink w:anchor="_Toc506472849" w:history="1">
        <w:r w:rsidR="007E4057" w:rsidRPr="00D44671">
          <w:rPr>
            <w:rStyle w:val="Hyperlink"/>
            <w:noProof/>
            <w:lang w:val="en-US"/>
          </w:rPr>
          <w:t>5.3</w:t>
        </w:r>
        <w:r w:rsidR="007E4057">
          <w:rPr>
            <w:rFonts w:asciiTheme="minorHAnsi" w:eastAsiaTheme="minorEastAsia" w:hAnsiTheme="minorHAnsi"/>
            <w:noProof/>
            <w:lang w:val="en-US"/>
          </w:rPr>
          <w:tab/>
        </w:r>
        <w:r w:rsidR="007E4057" w:rsidRPr="00D44671">
          <w:rPr>
            <w:rStyle w:val="Hyperlink"/>
            <w:noProof/>
            <w:lang w:val="en-US"/>
          </w:rPr>
          <w:t>Analysis of MzId/MzTab files</w:t>
        </w:r>
        <w:r w:rsidR="007E4057">
          <w:rPr>
            <w:noProof/>
            <w:webHidden/>
          </w:rPr>
          <w:tab/>
        </w:r>
        <w:r w:rsidR="007E4057">
          <w:rPr>
            <w:noProof/>
            <w:webHidden/>
          </w:rPr>
          <w:fldChar w:fldCharType="begin"/>
        </w:r>
        <w:r w:rsidR="007E4057">
          <w:rPr>
            <w:noProof/>
            <w:webHidden/>
          </w:rPr>
          <w:instrText xml:space="preserve"> PAGEREF _Toc506472849 \h </w:instrText>
        </w:r>
        <w:r w:rsidR="007E4057">
          <w:rPr>
            <w:noProof/>
            <w:webHidden/>
          </w:rPr>
        </w:r>
        <w:r w:rsidR="007E4057">
          <w:rPr>
            <w:noProof/>
            <w:webHidden/>
          </w:rPr>
          <w:fldChar w:fldCharType="separate"/>
        </w:r>
        <w:r w:rsidR="00A5017A">
          <w:rPr>
            <w:noProof/>
            <w:webHidden/>
          </w:rPr>
          <w:t>28</w:t>
        </w:r>
        <w:r w:rsidR="007E4057">
          <w:rPr>
            <w:noProof/>
            <w:webHidden/>
          </w:rPr>
          <w:fldChar w:fldCharType="end"/>
        </w:r>
      </w:hyperlink>
    </w:p>
    <w:p w14:paraId="6C522A10" w14:textId="59D045B5" w:rsidR="007E4057" w:rsidRDefault="00A24F17">
      <w:pPr>
        <w:pStyle w:val="TOC2"/>
        <w:rPr>
          <w:rFonts w:asciiTheme="minorHAnsi" w:eastAsiaTheme="minorEastAsia" w:hAnsiTheme="minorHAnsi"/>
          <w:noProof/>
          <w:lang w:val="en-US"/>
        </w:rPr>
      </w:pPr>
      <w:hyperlink w:anchor="_Toc506472850" w:history="1">
        <w:r w:rsidR="007E4057" w:rsidRPr="00D44671">
          <w:rPr>
            <w:rStyle w:val="Hyperlink"/>
            <w:noProof/>
            <w:lang w:val="en-US"/>
          </w:rPr>
          <w:t>5.4</w:t>
        </w:r>
        <w:r w:rsidR="007E4057">
          <w:rPr>
            <w:rFonts w:asciiTheme="minorHAnsi" w:eastAsiaTheme="minorEastAsia" w:hAnsiTheme="minorHAnsi"/>
            <w:noProof/>
            <w:lang w:val="en-US"/>
          </w:rPr>
          <w:tab/>
        </w:r>
        <w:r w:rsidR="007E4057" w:rsidRPr="00D44671">
          <w:rPr>
            <w:rStyle w:val="Hyperlink"/>
            <w:noProof/>
            <w:lang w:val="en-US"/>
          </w:rPr>
          <w:t>Ability to Login</w:t>
        </w:r>
        <w:r w:rsidR="007E4057">
          <w:rPr>
            <w:noProof/>
            <w:webHidden/>
          </w:rPr>
          <w:tab/>
        </w:r>
        <w:r w:rsidR="007E4057">
          <w:rPr>
            <w:noProof/>
            <w:webHidden/>
          </w:rPr>
          <w:fldChar w:fldCharType="begin"/>
        </w:r>
        <w:r w:rsidR="007E4057">
          <w:rPr>
            <w:noProof/>
            <w:webHidden/>
          </w:rPr>
          <w:instrText xml:space="preserve"> PAGEREF _Toc506472850 \h </w:instrText>
        </w:r>
        <w:r w:rsidR="007E4057">
          <w:rPr>
            <w:noProof/>
            <w:webHidden/>
          </w:rPr>
        </w:r>
        <w:r w:rsidR="007E4057">
          <w:rPr>
            <w:noProof/>
            <w:webHidden/>
          </w:rPr>
          <w:fldChar w:fldCharType="separate"/>
        </w:r>
        <w:r w:rsidR="00A5017A">
          <w:rPr>
            <w:noProof/>
            <w:webHidden/>
          </w:rPr>
          <w:t>28</w:t>
        </w:r>
        <w:r w:rsidR="007E4057">
          <w:rPr>
            <w:noProof/>
            <w:webHidden/>
          </w:rPr>
          <w:fldChar w:fldCharType="end"/>
        </w:r>
      </w:hyperlink>
    </w:p>
    <w:p w14:paraId="2724A41F" w14:textId="2B46ED2F" w:rsidR="007E4057" w:rsidRDefault="00A24F17">
      <w:pPr>
        <w:pStyle w:val="TOC2"/>
        <w:rPr>
          <w:rFonts w:asciiTheme="minorHAnsi" w:eastAsiaTheme="minorEastAsia" w:hAnsiTheme="minorHAnsi"/>
          <w:noProof/>
          <w:lang w:val="en-US"/>
        </w:rPr>
      </w:pPr>
      <w:hyperlink w:anchor="_Toc506472851" w:history="1">
        <w:r w:rsidR="007E4057" w:rsidRPr="00D44671">
          <w:rPr>
            <w:rStyle w:val="Hyperlink"/>
            <w:noProof/>
            <w:lang w:val="en-US"/>
          </w:rPr>
          <w:t>5.5</w:t>
        </w:r>
        <w:r w:rsidR="007E4057">
          <w:rPr>
            <w:rFonts w:asciiTheme="minorHAnsi" w:eastAsiaTheme="minorEastAsia" w:hAnsiTheme="minorHAnsi"/>
            <w:noProof/>
            <w:lang w:val="en-US"/>
          </w:rPr>
          <w:tab/>
        </w:r>
        <w:r w:rsidR="007E4057" w:rsidRPr="00D44671">
          <w:rPr>
            <w:rStyle w:val="Hyperlink"/>
            <w:noProof/>
            <w:lang w:val="en-US"/>
          </w:rPr>
          <w:t>Upload Own Tree</w:t>
        </w:r>
        <w:r w:rsidR="007E4057">
          <w:rPr>
            <w:noProof/>
            <w:webHidden/>
          </w:rPr>
          <w:tab/>
        </w:r>
        <w:r w:rsidR="007E4057">
          <w:rPr>
            <w:noProof/>
            <w:webHidden/>
          </w:rPr>
          <w:fldChar w:fldCharType="begin"/>
        </w:r>
        <w:r w:rsidR="007E4057">
          <w:rPr>
            <w:noProof/>
            <w:webHidden/>
          </w:rPr>
          <w:instrText xml:space="preserve"> PAGEREF _Toc506472851 \h </w:instrText>
        </w:r>
        <w:r w:rsidR="007E4057">
          <w:rPr>
            <w:noProof/>
            <w:webHidden/>
          </w:rPr>
        </w:r>
        <w:r w:rsidR="007E4057">
          <w:rPr>
            <w:noProof/>
            <w:webHidden/>
          </w:rPr>
          <w:fldChar w:fldCharType="separate"/>
        </w:r>
        <w:r w:rsidR="00A5017A">
          <w:rPr>
            <w:noProof/>
            <w:webHidden/>
          </w:rPr>
          <w:t>29</w:t>
        </w:r>
        <w:r w:rsidR="007E4057">
          <w:rPr>
            <w:noProof/>
            <w:webHidden/>
          </w:rPr>
          <w:fldChar w:fldCharType="end"/>
        </w:r>
      </w:hyperlink>
    </w:p>
    <w:p w14:paraId="43B8F9ED" w14:textId="0DA06611" w:rsidR="007E4057" w:rsidRDefault="00A24F17">
      <w:pPr>
        <w:pStyle w:val="TOC2"/>
        <w:rPr>
          <w:rFonts w:asciiTheme="minorHAnsi" w:eastAsiaTheme="minorEastAsia" w:hAnsiTheme="minorHAnsi"/>
          <w:noProof/>
          <w:lang w:val="en-US"/>
        </w:rPr>
      </w:pPr>
      <w:hyperlink w:anchor="_Toc506472852" w:history="1">
        <w:r w:rsidR="007E4057" w:rsidRPr="00D44671">
          <w:rPr>
            <w:rStyle w:val="Hyperlink"/>
            <w:noProof/>
            <w:lang w:val="en-US"/>
          </w:rPr>
          <w:t>5.6</w:t>
        </w:r>
        <w:r w:rsidR="007E4057">
          <w:rPr>
            <w:rFonts w:asciiTheme="minorHAnsi" w:eastAsiaTheme="minorEastAsia" w:hAnsiTheme="minorHAnsi"/>
            <w:noProof/>
            <w:lang w:val="en-US"/>
          </w:rPr>
          <w:tab/>
        </w:r>
        <w:r w:rsidR="007E4057" w:rsidRPr="00D44671">
          <w:rPr>
            <w:rStyle w:val="Hyperlink"/>
            <w:noProof/>
            <w:lang w:val="en-US"/>
          </w:rPr>
          <w:t>Expression Atlas</w:t>
        </w:r>
        <w:r w:rsidR="007E4057">
          <w:rPr>
            <w:noProof/>
            <w:webHidden/>
          </w:rPr>
          <w:tab/>
        </w:r>
        <w:r w:rsidR="007E4057">
          <w:rPr>
            <w:noProof/>
            <w:webHidden/>
          </w:rPr>
          <w:fldChar w:fldCharType="begin"/>
        </w:r>
        <w:r w:rsidR="007E4057">
          <w:rPr>
            <w:noProof/>
            <w:webHidden/>
          </w:rPr>
          <w:instrText xml:space="preserve"> PAGEREF _Toc506472852 \h </w:instrText>
        </w:r>
        <w:r w:rsidR="007E4057">
          <w:rPr>
            <w:noProof/>
            <w:webHidden/>
          </w:rPr>
        </w:r>
        <w:r w:rsidR="007E4057">
          <w:rPr>
            <w:noProof/>
            <w:webHidden/>
          </w:rPr>
          <w:fldChar w:fldCharType="separate"/>
        </w:r>
        <w:r w:rsidR="00A5017A">
          <w:rPr>
            <w:noProof/>
            <w:webHidden/>
          </w:rPr>
          <w:t>29</w:t>
        </w:r>
        <w:r w:rsidR="007E4057">
          <w:rPr>
            <w:noProof/>
            <w:webHidden/>
          </w:rPr>
          <w:fldChar w:fldCharType="end"/>
        </w:r>
      </w:hyperlink>
    </w:p>
    <w:p w14:paraId="2A58C993" w14:textId="6AB817CE" w:rsidR="007E4057" w:rsidRDefault="00A24F17">
      <w:pPr>
        <w:pStyle w:val="TOC1"/>
        <w:rPr>
          <w:rFonts w:asciiTheme="minorHAnsi" w:eastAsiaTheme="minorEastAsia" w:hAnsiTheme="minorHAnsi"/>
          <w:noProof/>
          <w:lang w:val="en-US"/>
        </w:rPr>
      </w:pPr>
      <w:hyperlink w:anchor="_Toc506472853" w:history="1">
        <w:r w:rsidR="007E4057" w:rsidRPr="00D44671">
          <w:rPr>
            <w:rStyle w:val="Hyperlink"/>
            <w:noProof/>
          </w:rPr>
          <w:t>6</w:t>
        </w:r>
        <w:r w:rsidR="007E4057">
          <w:rPr>
            <w:rFonts w:asciiTheme="minorHAnsi" w:eastAsiaTheme="minorEastAsia" w:hAnsiTheme="minorHAnsi"/>
            <w:noProof/>
            <w:lang w:val="en-US"/>
          </w:rPr>
          <w:tab/>
        </w:r>
        <w:r w:rsidR="007E4057" w:rsidRPr="00D44671">
          <w:rPr>
            <w:rStyle w:val="Hyperlink"/>
            <w:noProof/>
          </w:rPr>
          <w:t>References</w:t>
        </w:r>
        <w:r w:rsidR="007E4057">
          <w:rPr>
            <w:noProof/>
            <w:webHidden/>
          </w:rPr>
          <w:tab/>
        </w:r>
        <w:r w:rsidR="007E4057">
          <w:rPr>
            <w:noProof/>
            <w:webHidden/>
          </w:rPr>
          <w:fldChar w:fldCharType="begin"/>
        </w:r>
        <w:r w:rsidR="007E4057">
          <w:rPr>
            <w:noProof/>
            <w:webHidden/>
          </w:rPr>
          <w:instrText xml:space="preserve"> PAGEREF _Toc506472853 \h </w:instrText>
        </w:r>
        <w:r w:rsidR="007E4057">
          <w:rPr>
            <w:noProof/>
            <w:webHidden/>
          </w:rPr>
        </w:r>
        <w:r w:rsidR="007E4057">
          <w:rPr>
            <w:noProof/>
            <w:webHidden/>
          </w:rPr>
          <w:fldChar w:fldCharType="separate"/>
        </w:r>
        <w:r w:rsidR="00A5017A">
          <w:rPr>
            <w:noProof/>
            <w:webHidden/>
          </w:rPr>
          <w:t>30</w:t>
        </w:r>
        <w:r w:rsidR="007E4057">
          <w:rPr>
            <w:noProof/>
            <w:webHidden/>
          </w:rPr>
          <w:fldChar w:fldCharType="end"/>
        </w:r>
      </w:hyperlink>
    </w:p>
    <w:p w14:paraId="7E02A35B" w14:textId="4897506D" w:rsidR="00D769A3" w:rsidRDefault="00D769A3" w:rsidP="0036651A">
      <w:r>
        <w:fldChar w:fldCharType="end"/>
      </w:r>
    </w:p>
    <w:p w14:paraId="64E7BD24" w14:textId="03F585FB" w:rsidR="0036651A" w:rsidRDefault="0036651A" w:rsidP="0036651A"/>
    <w:p w14:paraId="6BE42991" w14:textId="55532C57" w:rsidR="00F80743" w:rsidRDefault="00F80743" w:rsidP="0036651A"/>
    <w:p w14:paraId="5C477E47" w14:textId="7E79DA49" w:rsidR="00F80743" w:rsidRDefault="00F80743" w:rsidP="0036651A"/>
    <w:p w14:paraId="29CE14DD" w14:textId="13536926" w:rsidR="00F80743" w:rsidRDefault="00F80743" w:rsidP="0036651A"/>
    <w:p w14:paraId="0559AC36" w14:textId="6F48883A" w:rsidR="00F80743" w:rsidRDefault="00F80743" w:rsidP="0036651A"/>
    <w:p w14:paraId="49A20ACB" w14:textId="6A0AAC26" w:rsidR="00F80743" w:rsidRDefault="00F80743" w:rsidP="0036651A"/>
    <w:p w14:paraId="61B6DE10" w14:textId="1D78CF4B" w:rsidR="00F80743" w:rsidRDefault="00F80743" w:rsidP="0036651A"/>
    <w:p w14:paraId="1B6D9E18" w14:textId="673A601C" w:rsidR="00F80743" w:rsidRDefault="00F80743" w:rsidP="0036651A"/>
    <w:p w14:paraId="209C8F93" w14:textId="21E152B4" w:rsidR="00F80743" w:rsidRDefault="00F80743" w:rsidP="0036651A"/>
    <w:p w14:paraId="6E1565D3" w14:textId="0BD959D7" w:rsidR="00F80743" w:rsidRDefault="00F80743" w:rsidP="0036651A"/>
    <w:p w14:paraId="5E8286D3" w14:textId="70407608" w:rsidR="00F80743" w:rsidRDefault="00F80743" w:rsidP="0036651A"/>
    <w:p w14:paraId="2D57C2C1" w14:textId="31390D2E" w:rsidR="00F80743" w:rsidRDefault="00F80743" w:rsidP="0036651A"/>
    <w:p w14:paraId="0EF08235" w14:textId="275C82F1" w:rsidR="00F80743" w:rsidRDefault="00F80743" w:rsidP="0036651A"/>
    <w:p w14:paraId="02E69909" w14:textId="612C5750" w:rsidR="00F80743" w:rsidRDefault="00F80743" w:rsidP="0036651A"/>
    <w:p w14:paraId="75BF2A81" w14:textId="1C8ABCBB" w:rsidR="00F80743" w:rsidRDefault="00F80743" w:rsidP="0036651A"/>
    <w:p w14:paraId="014BDAB5" w14:textId="7D339129" w:rsidR="002F5A29" w:rsidRDefault="4375A9EC" w:rsidP="00F16C8C">
      <w:pPr>
        <w:pStyle w:val="Heading1"/>
      </w:pPr>
      <w:bookmarkStart w:id="9" w:name="_Toc506472253"/>
      <w:bookmarkStart w:id="10" w:name="_Toc506472542"/>
      <w:bookmarkStart w:id="11" w:name="_Toc506472828"/>
      <w:r>
        <w:lastRenderedPageBreak/>
        <w:t xml:space="preserve">Software </w:t>
      </w:r>
      <w:r w:rsidR="00675FD4">
        <w:t>Overview</w:t>
      </w:r>
      <w:bookmarkEnd w:id="9"/>
      <w:bookmarkEnd w:id="10"/>
      <w:bookmarkEnd w:id="11"/>
    </w:p>
    <w:p w14:paraId="3320CF37" w14:textId="3F87FCB2" w:rsidR="00675FD4" w:rsidRPr="00675FD4" w:rsidRDefault="00664B94" w:rsidP="00664B94">
      <w:pPr>
        <w:pStyle w:val="Heading2"/>
      </w:pPr>
      <w:bookmarkStart w:id="12" w:name="_Toc506472254"/>
      <w:bookmarkStart w:id="13" w:name="_Toc506472543"/>
      <w:bookmarkStart w:id="14" w:name="_Toc506472829"/>
      <w:r>
        <w:t>Software Architecture</w:t>
      </w:r>
      <w:bookmarkEnd w:id="12"/>
      <w:bookmarkEnd w:id="13"/>
      <w:bookmarkEnd w:id="14"/>
    </w:p>
    <w:p w14:paraId="708DFB7A" w14:textId="77777777" w:rsidR="002F5A29" w:rsidRDefault="002F5A29" w:rsidP="00E410A8">
      <w:pPr>
        <w:keepNext/>
        <w:tabs>
          <w:tab w:val="left" w:pos="3544"/>
        </w:tabs>
      </w:pPr>
      <w:r>
        <w:rPr>
          <w:noProof/>
        </w:rPr>
        <w:drawing>
          <wp:inline distT="0" distB="0" distL="0" distR="0" wp14:anchorId="46B1BCE0" wp14:editId="51B69AEC">
            <wp:extent cx="5731180" cy="2246002"/>
            <wp:effectExtent l="0" t="0" r="3175" b="1905"/>
            <wp:docPr id="118371172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2">
                      <a:extLst>
                        <a:ext uri="{28A0092B-C50C-407E-A947-70E740481C1C}">
                          <a14:useLocalDpi xmlns:a14="http://schemas.microsoft.com/office/drawing/2010/main" val="0"/>
                        </a:ext>
                      </a:extLst>
                    </a:blip>
                    <a:stretch>
                      <a:fillRect/>
                    </a:stretch>
                  </pic:blipFill>
                  <pic:spPr>
                    <a:xfrm>
                      <a:off x="0" y="0"/>
                      <a:ext cx="5731180" cy="2246002"/>
                    </a:xfrm>
                    <a:prstGeom prst="rect">
                      <a:avLst/>
                    </a:prstGeom>
                  </pic:spPr>
                </pic:pic>
              </a:graphicData>
            </a:graphic>
          </wp:inline>
        </w:drawing>
      </w:r>
    </w:p>
    <w:p w14:paraId="4C16DCDE" w14:textId="017C3732" w:rsidR="002F5A29" w:rsidRDefault="002F5A29" w:rsidP="3E8825FF">
      <w:pPr>
        <w:pStyle w:val="Caption"/>
        <w:rPr>
          <w:sz w:val="20"/>
          <w:szCs w:val="20"/>
        </w:rPr>
      </w:pPr>
      <w:r w:rsidRPr="00513DAD">
        <w:rPr>
          <w:sz w:val="20"/>
          <w:szCs w:val="20"/>
        </w:rPr>
        <w:t xml:space="preserve">Figure </w:t>
      </w:r>
      <w:r w:rsidRPr="7E804605">
        <w:fldChar w:fldCharType="begin"/>
      </w:r>
      <w:r w:rsidRPr="00513DAD">
        <w:rPr>
          <w:sz w:val="20"/>
          <w:szCs w:val="20"/>
        </w:rPr>
        <w:instrText xml:space="preserve"> SEQ Figure \* ARABIC </w:instrText>
      </w:r>
      <w:r w:rsidRPr="7E804605">
        <w:rPr>
          <w:sz w:val="20"/>
          <w:szCs w:val="20"/>
        </w:rPr>
        <w:fldChar w:fldCharType="separate"/>
      </w:r>
      <w:r w:rsidR="00A5017A">
        <w:rPr>
          <w:noProof/>
          <w:sz w:val="20"/>
          <w:szCs w:val="20"/>
        </w:rPr>
        <w:t>1</w:t>
      </w:r>
      <w:r w:rsidRPr="7E804605">
        <w:fldChar w:fldCharType="end"/>
      </w:r>
      <w:r w:rsidRPr="00513DAD">
        <w:rPr>
          <w:sz w:val="20"/>
          <w:szCs w:val="20"/>
        </w:rPr>
        <w:t>. Schematic illustration of the FetBASE software architecture. The platform is based on a MySQL</w:t>
      </w:r>
      <w:r w:rsidR="008129DC" w:rsidRPr="00513DAD">
        <w:rPr>
          <w:sz w:val="20"/>
          <w:szCs w:val="20"/>
        </w:rPr>
        <w:t xml:space="preserve"> 5.7</w:t>
      </w:r>
      <w:r w:rsidRPr="00513DAD">
        <w:rPr>
          <w:sz w:val="20"/>
          <w:szCs w:val="20"/>
        </w:rPr>
        <w:t xml:space="preserve"> database of the retrotransposons and their proteins, which is handled by a MySQL</w:t>
      </w:r>
      <w:r w:rsidR="008129DC" w:rsidRPr="00513DAD">
        <w:rPr>
          <w:sz w:val="20"/>
          <w:szCs w:val="20"/>
        </w:rPr>
        <w:t xml:space="preserve"> 5.7</w:t>
      </w:r>
      <w:r w:rsidRPr="00513DAD">
        <w:rPr>
          <w:sz w:val="20"/>
          <w:szCs w:val="20"/>
        </w:rPr>
        <w:t xml:space="preserve"> database serve</w:t>
      </w:r>
      <w:r w:rsidR="00525C13" w:rsidRPr="00513DAD">
        <w:rPr>
          <w:sz w:val="20"/>
          <w:szCs w:val="20"/>
        </w:rPr>
        <w:t>r</w:t>
      </w:r>
      <w:r w:rsidRPr="00513DAD">
        <w:rPr>
          <w:sz w:val="20"/>
          <w:szCs w:val="20"/>
        </w:rPr>
        <w:t>. The software was developed using Flask Python microframework</w:t>
      </w:r>
      <w:r w:rsidR="00525C13" w:rsidRPr="00513DAD">
        <w:rPr>
          <w:sz w:val="20"/>
          <w:szCs w:val="20"/>
        </w:rPr>
        <w:t xml:space="preserve"> </w:t>
      </w:r>
      <w:r w:rsidRPr="00513DAD">
        <w:rPr>
          <w:sz w:val="20"/>
          <w:szCs w:val="20"/>
        </w:rPr>
        <w:t>(Python 2.7.14) which communicates with the database server</w:t>
      </w:r>
      <w:r w:rsidR="007F1A0D" w:rsidRPr="00513DAD">
        <w:rPr>
          <w:sz w:val="20"/>
          <w:szCs w:val="20"/>
        </w:rPr>
        <w:t xml:space="preserve"> through mysql Client</w:t>
      </w:r>
      <w:r w:rsidRPr="00513DAD">
        <w:rPr>
          <w:sz w:val="20"/>
          <w:szCs w:val="20"/>
        </w:rPr>
        <w:t xml:space="preserve"> and runs the source code of the software. Flask </w:t>
      </w:r>
      <w:r w:rsidR="008129DC" w:rsidRPr="00513DAD">
        <w:rPr>
          <w:sz w:val="20"/>
          <w:szCs w:val="20"/>
        </w:rPr>
        <w:t>communicates and runs along with Javascript</w:t>
      </w:r>
      <w:r w:rsidR="00F83BCF" w:rsidRPr="00513DAD">
        <w:rPr>
          <w:sz w:val="20"/>
          <w:szCs w:val="20"/>
        </w:rPr>
        <w:t xml:space="preserve"> </w:t>
      </w:r>
      <w:r w:rsidR="008129DC" w:rsidRPr="00513DAD">
        <w:rPr>
          <w:sz w:val="20"/>
          <w:szCs w:val="20"/>
        </w:rPr>
        <w:t>to control the behaviour of different objects to the final HTML template. CSS was used to provide a style guide. The software was tested in Google Chrome, Mozilla Firefox and Internet Explorer 9+ and it was completely functional.</w:t>
      </w:r>
      <w:r w:rsidR="00CB662F" w:rsidRPr="00513DAD">
        <w:rPr>
          <w:sz w:val="20"/>
          <w:szCs w:val="20"/>
        </w:rPr>
        <w:t xml:space="preserve"> Image was created using </w:t>
      </w:r>
      <w:hyperlink r:id="rId13" w:history="1">
        <w:r w:rsidR="00CB662F" w:rsidRPr="00513DAD">
          <w:rPr>
            <w:rStyle w:val="Hyperlink"/>
            <w:sz w:val="20"/>
            <w:szCs w:val="20"/>
          </w:rPr>
          <w:t>draw.io</w:t>
        </w:r>
      </w:hyperlink>
      <w:r w:rsidR="00BE5859" w:rsidRPr="00513DAD">
        <w:rPr>
          <w:sz w:val="20"/>
          <w:szCs w:val="20"/>
        </w:rPr>
        <w:t>.</w:t>
      </w:r>
    </w:p>
    <w:p w14:paraId="05BFC0B6" w14:textId="38FAA72E" w:rsidR="00802639" w:rsidRDefault="0069051B" w:rsidP="0069051B">
      <w:pPr>
        <w:pStyle w:val="Heading2"/>
      </w:pPr>
      <w:bookmarkStart w:id="15" w:name="_Toc506472255"/>
      <w:bookmarkStart w:id="16" w:name="_Toc506472544"/>
      <w:bookmarkStart w:id="17" w:name="_Toc506472830"/>
      <w:r>
        <w:t>Software Map</w:t>
      </w:r>
      <w:bookmarkEnd w:id="15"/>
      <w:bookmarkEnd w:id="16"/>
      <w:bookmarkEnd w:id="17"/>
    </w:p>
    <w:p w14:paraId="3355E0F1" w14:textId="77777777" w:rsidR="00BE4F5A" w:rsidRDefault="0069051B" w:rsidP="00BE4F5A">
      <w:pPr>
        <w:keepNext/>
      </w:pPr>
      <w:r>
        <w:rPr>
          <w:noProof/>
        </w:rPr>
        <w:drawing>
          <wp:inline distT="0" distB="0" distL="0" distR="0" wp14:anchorId="0D90E039" wp14:editId="64EDF995">
            <wp:extent cx="5731510" cy="2830830"/>
            <wp:effectExtent l="0" t="0" r="2540" b="7620"/>
            <wp:docPr id="1239979001" name="picture" descr="A close up of a necklace&#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4">
                      <a:extLst>
                        <a:ext uri="{28A0092B-C50C-407E-A947-70E740481C1C}">
                          <a14:useLocalDpi xmlns:a14="http://schemas.microsoft.com/office/drawing/2010/main" val="0"/>
                        </a:ext>
                      </a:extLst>
                    </a:blip>
                    <a:stretch>
                      <a:fillRect/>
                    </a:stretch>
                  </pic:blipFill>
                  <pic:spPr>
                    <a:xfrm>
                      <a:off x="0" y="0"/>
                      <a:ext cx="5731510" cy="2830830"/>
                    </a:xfrm>
                    <a:prstGeom prst="rect">
                      <a:avLst/>
                    </a:prstGeom>
                  </pic:spPr>
                </pic:pic>
              </a:graphicData>
            </a:graphic>
          </wp:inline>
        </w:drawing>
      </w:r>
    </w:p>
    <w:p w14:paraId="02EC65CF" w14:textId="3FD6E6BB" w:rsidR="00943EB4" w:rsidRPr="00943EB4" w:rsidRDefault="00BE4F5A" w:rsidP="00943EB4">
      <w:pPr>
        <w:pStyle w:val="Caption"/>
        <w:rPr>
          <w:sz w:val="20"/>
          <w:szCs w:val="20"/>
        </w:rPr>
      </w:pPr>
      <w:r w:rsidRPr="0015079D">
        <w:rPr>
          <w:sz w:val="20"/>
          <w:szCs w:val="20"/>
        </w:rPr>
        <w:t xml:space="preserve">Figure </w:t>
      </w:r>
      <w:r w:rsidRPr="608C9F71">
        <w:fldChar w:fldCharType="begin"/>
      </w:r>
      <w:r w:rsidRPr="0015079D">
        <w:rPr>
          <w:sz w:val="20"/>
          <w:szCs w:val="20"/>
        </w:rPr>
        <w:instrText xml:space="preserve"> SEQ Figure \* ARABIC </w:instrText>
      </w:r>
      <w:r w:rsidRPr="608C9F71">
        <w:rPr>
          <w:sz w:val="20"/>
          <w:szCs w:val="20"/>
        </w:rPr>
        <w:fldChar w:fldCharType="separate"/>
      </w:r>
      <w:r w:rsidR="00A5017A">
        <w:rPr>
          <w:noProof/>
          <w:sz w:val="20"/>
          <w:szCs w:val="20"/>
        </w:rPr>
        <w:t>2</w:t>
      </w:r>
      <w:r w:rsidRPr="608C9F71">
        <w:fldChar w:fldCharType="end"/>
      </w:r>
      <w:r w:rsidRPr="0015079D">
        <w:rPr>
          <w:sz w:val="20"/>
          <w:szCs w:val="20"/>
        </w:rPr>
        <w:t>. Diagram representing FetBASE navigation map.</w:t>
      </w:r>
    </w:p>
    <w:p w14:paraId="2E62182A" w14:textId="3DD995E7" w:rsidR="09164630" w:rsidRDefault="09164630" w:rsidP="09164630"/>
    <w:p w14:paraId="4CFC9C31" w14:textId="77777777" w:rsidR="0080514E" w:rsidRDefault="77C59620" w:rsidP="0080514E">
      <w:pPr>
        <w:keepNext/>
        <w:jc w:val="center"/>
      </w:pPr>
      <w:r>
        <w:rPr>
          <w:noProof/>
        </w:rPr>
        <w:lastRenderedPageBreak/>
        <w:drawing>
          <wp:inline distT="0" distB="0" distL="0" distR="0" wp14:anchorId="2E6C73CD" wp14:editId="71DA5F53">
            <wp:extent cx="5751204" cy="2647950"/>
            <wp:effectExtent l="0" t="0" r="0" b="0"/>
            <wp:docPr id="190705433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51204" cy="2647950"/>
                    </a:xfrm>
                    <a:prstGeom prst="rect">
                      <a:avLst/>
                    </a:prstGeom>
                  </pic:spPr>
                </pic:pic>
              </a:graphicData>
            </a:graphic>
          </wp:inline>
        </w:drawing>
      </w:r>
    </w:p>
    <w:p w14:paraId="18D89B35" w14:textId="647F390E" w:rsidR="003C654B" w:rsidRDefault="0080514E" w:rsidP="0080514E">
      <w:pPr>
        <w:pStyle w:val="Caption"/>
      </w:pPr>
      <w:r w:rsidRPr="0080514E">
        <w:rPr>
          <w:sz w:val="20"/>
          <w:szCs w:val="20"/>
        </w:rPr>
        <w:t xml:space="preserve">Figure </w:t>
      </w:r>
      <w:r w:rsidRPr="0080514E">
        <w:rPr>
          <w:sz w:val="20"/>
          <w:szCs w:val="20"/>
        </w:rPr>
        <w:fldChar w:fldCharType="begin"/>
      </w:r>
      <w:r w:rsidRPr="0080514E">
        <w:rPr>
          <w:sz w:val="20"/>
          <w:szCs w:val="20"/>
        </w:rPr>
        <w:instrText xml:space="preserve"> SEQ Figure \* ARABIC </w:instrText>
      </w:r>
      <w:r w:rsidRPr="0080514E">
        <w:rPr>
          <w:sz w:val="20"/>
          <w:szCs w:val="20"/>
        </w:rPr>
        <w:fldChar w:fldCharType="separate"/>
      </w:r>
      <w:r w:rsidR="00A5017A">
        <w:rPr>
          <w:noProof/>
          <w:sz w:val="20"/>
          <w:szCs w:val="20"/>
        </w:rPr>
        <w:t>3</w:t>
      </w:r>
      <w:r w:rsidRPr="0080514E">
        <w:rPr>
          <w:sz w:val="20"/>
          <w:szCs w:val="20"/>
        </w:rPr>
        <w:fldChar w:fldCharType="end"/>
      </w:r>
      <w:r w:rsidRPr="0080514E">
        <w:rPr>
          <w:sz w:val="20"/>
          <w:szCs w:val="20"/>
        </w:rPr>
        <w:t>. File structure of the software. The executable python file for the FLASK is project.py inside Website Design.</w:t>
      </w:r>
    </w:p>
    <w:p w14:paraId="5EFBC482" w14:textId="7F3C32DC" w:rsidR="003C654B" w:rsidRDefault="00AE3D56" w:rsidP="00AE3D56">
      <w:pPr>
        <w:pStyle w:val="Heading2"/>
      </w:pPr>
      <w:bookmarkStart w:id="18" w:name="_Toc506472256"/>
      <w:bookmarkStart w:id="19" w:name="_Toc506472545"/>
      <w:bookmarkStart w:id="20" w:name="_Toc506472831"/>
      <w:r>
        <w:t>How to run FetBASE</w:t>
      </w:r>
      <w:bookmarkEnd w:id="18"/>
      <w:bookmarkEnd w:id="19"/>
      <w:bookmarkEnd w:id="20"/>
    </w:p>
    <w:p w14:paraId="484B5E4D" w14:textId="7F3C32DC" w:rsidR="005D4D79" w:rsidRDefault="005D4D79" w:rsidP="005D4D79">
      <w:pPr>
        <w:pStyle w:val="ListParagraph"/>
        <w:numPr>
          <w:ilvl w:val="0"/>
          <w:numId w:val="13"/>
        </w:numPr>
      </w:pPr>
      <w:r>
        <w:t>USE python 32bit or 64bit. (different library files will be provided for each version)</w:t>
      </w:r>
    </w:p>
    <w:p w14:paraId="54FEB8BC" w14:textId="326CF262" w:rsidR="005D4D79" w:rsidRDefault="005D4D79" w:rsidP="005D4D79">
      <w:pPr>
        <w:pStyle w:val="ListParagraph"/>
        <w:numPr>
          <w:ilvl w:val="0"/>
          <w:numId w:val="13"/>
        </w:numPr>
        <w:rPr>
          <w:rFonts w:ascii="Consolas" w:hAnsi="Consolas"/>
        </w:rPr>
      </w:pPr>
      <w:r>
        <w:t xml:space="preserve">Open up CMD terminal and run: </w:t>
      </w:r>
      <w:r w:rsidRPr="008B5298">
        <w:rPr>
          <w:rFonts w:ascii="Consolas" w:hAnsi="Consolas"/>
        </w:rPr>
        <w:t>pip install -r /path/to/requirements.txt</w:t>
      </w:r>
      <w:r w:rsidR="008B5298">
        <w:rPr>
          <w:rFonts w:ascii="Consolas" w:hAnsi="Consolas"/>
        </w:rPr>
        <w:t xml:space="preserve"> </w:t>
      </w:r>
    </w:p>
    <w:p w14:paraId="469BA750" w14:textId="326CF262" w:rsidR="008B5298" w:rsidRPr="008B5298" w:rsidRDefault="00133CBE" w:rsidP="00133CBE">
      <w:pPr>
        <w:ind w:left="360"/>
      </w:pPr>
      <w:r>
        <w:t>or go to the text file to manually install them.</w:t>
      </w:r>
    </w:p>
    <w:p w14:paraId="40D73EA8" w14:textId="3C1DA673" w:rsidR="00FD4B64" w:rsidRDefault="005D4D79" w:rsidP="00133CBE">
      <w:pPr>
        <w:pStyle w:val="ListParagraph"/>
        <w:numPr>
          <w:ilvl w:val="0"/>
          <w:numId w:val="13"/>
        </w:numPr>
      </w:pPr>
      <w:r>
        <w:t>Install Your Own MYSQL server of Choice (we Used MAMP for windows to make it simple to turn on / off)</w:t>
      </w:r>
      <w:r w:rsidR="00FD4B64">
        <w:t>. The software was r</w:t>
      </w:r>
      <w:r w:rsidR="00205447">
        <w:t>u</w:t>
      </w:r>
      <w:r w:rsidR="00FD4B64">
        <w:t>n and tested using MySQL 5.7.20 in Windows 32-bit, 64-bit and Linux 64-bit.</w:t>
      </w:r>
    </w:p>
    <w:p w14:paraId="54EAB60C" w14:textId="35DAD1D5" w:rsidR="005D4D79" w:rsidRDefault="00FD4B64" w:rsidP="00FD4B64">
      <w:pPr>
        <w:pStyle w:val="ListParagraph"/>
        <w:numPr>
          <w:ilvl w:val="0"/>
          <w:numId w:val="14"/>
        </w:numPr>
      </w:pPr>
      <w:r>
        <w:t>D</w:t>
      </w:r>
      <w:r w:rsidR="005D4D79">
        <w:t xml:space="preserve">ownload </w:t>
      </w:r>
      <w:r w:rsidR="005D4D79" w:rsidRPr="00101C69">
        <w:rPr>
          <w:rStyle w:val="linksChar"/>
        </w:rPr>
        <w:t>https://www.graphviz.org/download/</w:t>
      </w:r>
      <w:r w:rsidR="005D4D79">
        <w:t xml:space="preserve"> V2.38 and install</w:t>
      </w:r>
    </w:p>
    <w:p w14:paraId="4E89D551" w14:textId="56F9600C" w:rsidR="00205447" w:rsidRPr="00FA2114" w:rsidRDefault="005D4D79" w:rsidP="005D4D79">
      <w:pPr>
        <w:pStyle w:val="ListParagraph"/>
        <w:numPr>
          <w:ilvl w:val="0"/>
          <w:numId w:val="14"/>
        </w:numPr>
        <w:rPr>
          <w:rFonts w:ascii="Consolas" w:hAnsi="Consolas"/>
        </w:rPr>
      </w:pPr>
      <w:r>
        <w:t xml:space="preserve">Copy the MySQLdb (MySQL python connector) and pygraphviz folders + pylab files to your </w:t>
      </w:r>
      <w:r w:rsidRPr="006F2FD1">
        <w:rPr>
          <w:rFonts w:ascii="Consolas" w:hAnsi="Consolas"/>
        </w:rPr>
        <w:t>C:\Python27\Lib\site-packages\</w:t>
      </w:r>
      <w:r w:rsidR="000A4D3E" w:rsidRPr="006F2FD1">
        <w:rPr>
          <w:rFonts w:ascii="Consolas" w:hAnsi="Consolas"/>
        </w:rPr>
        <w:t xml:space="preserve"> </w:t>
      </w:r>
      <w:r w:rsidR="0083795B" w:rsidRPr="006F2FD1">
        <w:rPr>
          <w:rFonts w:ascii="Consolas" w:hAnsi="Consolas"/>
        </w:rPr>
        <w:t>or to your linux/Mac equivalent path.</w:t>
      </w:r>
      <w:r w:rsidR="00FA2114">
        <w:rPr>
          <w:rFonts w:ascii="Consolas" w:hAnsi="Consolas"/>
        </w:rPr>
        <w:t xml:space="preserve"> </w:t>
      </w:r>
      <w:r w:rsidR="404E1713">
        <w:t xml:space="preserve">The installation of these packages is complicated. </w:t>
      </w:r>
      <w:r w:rsidR="0EA4280D">
        <w:t xml:space="preserve">If the package mentioned </w:t>
      </w:r>
      <w:r w:rsidR="00FA2114">
        <w:t>here</w:t>
      </w:r>
      <w:r w:rsidR="0EA4280D">
        <w:t xml:space="preserve"> does not run, the only part of the applciation which will not run is the upload your </w:t>
      </w:r>
      <w:r w:rsidR="00FA2114">
        <w:t>own tree.</w:t>
      </w:r>
    </w:p>
    <w:p w14:paraId="062B58CE" w14:textId="489E6258" w:rsidR="00205447" w:rsidRDefault="00205447" w:rsidP="005D4D79">
      <w:r>
        <w:t>MySQL</w:t>
      </w:r>
    </w:p>
    <w:p w14:paraId="401F4D34" w14:textId="7CAC77C1" w:rsidR="000D5C30" w:rsidRDefault="005D4D79" w:rsidP="005D4D79">
      <w:pPr>
        <w:pStyle w:val="ListParagraph"/>
        <w:numPr>
          <w:ilvl w:val="0"/>
          <w:numId w:val="15"/>
        </w:numPr>
      </w:pPr>
      <w:r>
        <w:t>Create a database called genome_data</w:t>
      </w:r>
      <w:r w:rsidR="00205447">
        <w:t xml:space="preserve">: </w:t>
      </w:r>
      <w:r w:rsidRPr="00133CBE">
        <w:rPr>
          <w:rFonts w:ascii="Consolas" w:hAnsi="Consolas"/>
        </w:rPr>
        <w:t>CREATE DATABASE genome_data;</w:t>
      </w:r>
    </w:p>
    <w:p w14:paraId="675078EB" w14:textId="7F3C32DC" w:rsidR="005D4D79" w:rsidRDefault="005D4D79" w:rsidP="00A16B8C">
      <w:pPr>
        <w:pStyle w:val="ListParagraph"/>
        <w:numPr>
          <w:ilvl w:val="0"/>
          <w:numId w:val="15"/>
        </w:numPr>
      </w:pPr>
      <w:r>
        <w:t>Import the SQL file into MySQL using:</w:t>
      </w:r>
    </w:p>
    <w:p w14:paraId="153BB042" w14:textId="46557DE0" w:rsidR="005D4D79" w:rsidRDefault="005D4D79" w:rsidP="00A16B8C">
      <w:pPr>
        <w:pStyle w:val="ListParagraph"/>
        <w:ind w:left="360"/>
      </w:pPr>
      <w:r w:rsidRPr="00133CBE">
        <w:rPr>
          <w:rFonts w:ascii="Consolas" w:hAnsi="Consolas"/>
        </w:rPr>
        <w:lastRenderedPageBreak/>
        <w:t>Path/to/Mysql.exe -u root -p genome_data &lt; "path/to/genome_data.sql"</w:t>
      </w:r>
      <w:r w:rsidR="000D5C30">
        <w:t xml:space="preserve"> for windows</w:t>
      </w:r>
    </w:p>
    <w:p w14:paraId="767E87B2" w14:textId="326CF262" w:rsidR="000D5C30" w:rsidRDefault="000D5C30" w:rsidP="00A16B8C">
      <w:pPr>
        <w:ind w:firstLine="360"/>
        <w:rPr>
          <w:rFonts w:ascii="Consolas" w:hAnsi="Consolas"/>
        </w:rPr>
      </w:pPr>
      <w:r w:rsidRPr="00133CBE">
        <w:rPr>
          <w:rFonts w:ascii="Consolas" w:hAnsi="Consolas"/>
        </w:rPr>
        <w:t>mysql -u root -p genome_data &lt; "path/to/genome_data.sql" for linux</w:t>
      </w:r>
    </w:p>
    <w:p w14:paraId="7BB04EA0" w14:textId="012EBC43" w:rsidR="00133CBE" w:rsidRDefault="00133CBE" w:rsidP="00A16B8C">
      <w:pPr>
        <w:ind w:firstLine="360"/>
      </w:pPr>
      <w:r>
        <w:t>or the equivalent command for your machine.</w:t>
      </w:r>
    </w:p>
    <w:p w14:paraId="7A01F893" w14:textId="012EBC43" w:rsidR="00963F15" w:rsidRDefault="005D4D79" w:rsidP="00A4022E">
      <w:pPr>
        <w:pStyle w:val="ListParagraph"/>
        <w:numPr>
          <w:ilvl w:val="0"/>
          <w:numId w:val="16"/>
        </w:numPr>
      </w:pPr>
      <w:r>
        <w:t xml:space="preserve">User can also create an identical database from scratch by following the instructions inside </w:t>
      </w:r>
      <w:r w:rsidRPr="00D15F08">
        <w:rPr>
          <w:rFonts w:ascii="Consolas" w:hAnsi="Consolas"/>
        </w:rPr>
        <w:t>SQL_db_instructions</w:t>
      </w:r>
      <w:r w:rsidR="00A30907" w:rsidRPr="00D15F08">
        <w:rPr>
          <w:rFonts w:ascii="Consolas" w:hAnsi="Consolas"/>
        </w:rPr>
        <w:t>/</w:t>
      </w:r>
      <w:r>
        <w:t xml:space="preserve"> folder.</w:t>
      </w:r>
      <w:r w:rsidR="00A16B8C">
        <w:t xml:space="preserve"> </w:t>
      </w:r>
      <w:r>
        <w:t xml:space="preserve">This file also contains </w:t>
      </w:r>
      <w:r w:rsidR="1D81970D">
        <w:t xml:space="preserve">a small subset of </w:t>
      </w:r>
      <w:r>
        <w:t>data from our database that can</w:t>
      </w:r>
      <w:r w:rsidR="00A16B8C">
        <w:t xml:space="preserve"> </w:t>
      </w:r>
      <w:r>
        <w:t>populate the new db.</w:t>
      </w:r>
    </w:p>
    <w:p w14:paraId="36DFF61D" w14:textId="012EBC43" w:rsidR="00D15F08" w:rsidRDefault="00D15F08" w:rsidP="00A4022E">
      <w:pPr>
        <w:pStyle w:val="ListParagraph"/>
        <w:numPr>
          <w:ilvl w:val="0"/>
          <w:numId w:val="16"/>
        </w:numPr>
      </w:pPr>
    </w:p>
    <w:p w14:paraId="6F382061" w14:textId="66364669" w:rsidR="005D4D79" w:rsidRDefault="004B61F5" w:rsidP="005D4D79">
      <w:r>
        <w:t>RUNNING FLASK</w:t>
      </w:r>
    </w:p>
    <w:p w14:paraId="2AA4A290" w14:textId="6E58E843" w:rsidR="005D4D79" w:rsidRDefault="005D4D79" w:rsidP="005D4D79">
      <w:pPr>
        <w:pStyle w:val="ListParagraph"/>
        <w:numPr>
          <w:ilvl w:val="0"/>
          <w:numId w:val="16"/>
        </w:numPr>
      </w:pPr>
      <w:r>
        <w:t xml:space="preserve">To run the software go to </w:t>
      </w:r>
      <w:r w:rsidRPr="000A4D3E">
        <w:rPr>
          <w:rFonts w:ascii="Consolas" w:hAnsi="Consolas"/>
        </w:rPr>
        <w:t>Website_Design/</w:t>
      </w:r>
      <w:r w:rsidR="00C443FF">
        <w:t xml:space="preserve"> a</w:t>
      </w:r>
      <w:r>
        <w:t>nd</w:t>
      </w:r>
      <w:r w:rsidR="00F16990">
        <w:t xml:space="preserve"> run flask for FetBASE:</w:t>
      </w:r>
    </w:p>
    <w:p w14:paraId="63D34760" w14:textId="64F92637" w:rsidR="00F7667C" w:rsidRPr="00F7667C" w:rsidRDefault="00F7667C" w:rsidP="000A4D3E">
      <w:pPr>
        <w:spacing w:line="240" w:lineRule="auto"/>
        <w:ind w:firstLine="360"/>
      </w:pPr>
      <w:r>
        <w:t>Wi</w:t>
      </w:r>
      <w:r w:rsidR="00613DFF">
        <w:t>ndows:</w:t>
      </w:r>
    </w:p>
    <w:p w14:paraId="1E49308D" w14:textId="77777777" w:rsidR="00F16990" w:rsidRPr="001F3043" w:rsidRDefault="00F16990" w:rsidP="000A4D3E">
      <w:pPr>
        <w:pStyle w:val="ListParagraph"/>
        <w:spacing w:line="240" w:lineRule="auto"/>
        <w:ind w:left="360"/>
        <w:rPr>
          <w:rFonts w:ascii="Consolas" w:hAnsi="Consolas"/>
        </w:rPr>
      </w:pPr>
      <w:r w:rsidRPr="001F3043">
        <w:rPr>
          <w:rFonts w:ascii="Consolas" w:hAnsi="Consolas"/>
        </w:rPr>
        <w:t>set FLASK_APP=project.py</w:t>
      </w:r>
    </w:p>
    <w:p w14:paraId="78D8654A" w14:textId="77777777" w:rsidR="00F16990" w:rsidRPr="001F3043" w:rsidRDefault="00F16990" w:rsidP="000A4D3E">
      <w:pPr>
        <w:pStyle w:val="ListParagraph"/>
        <w:spacing w:line="240" w:lineRule="auto"/>
        <w:ind w:left="360"/>
        <w:rPr>
          <w:rFonts w:ascii="Consolas" w:hAnsi="Consolas"/>
        </w:rPr>
      </w:pPr>
      <w:r w:rsidRPr="001F3043">
        <w:rPr>
          <w:rFonts w:ascii="Consolas" w:hAnsi="Consolas"/>
        </w:rPr>
        <w:t>set FLASK_DEBUG=1</w:t>
      </w:r>
    </w:p>
    <w:p w14:paraId="20B2C072" w14:textId="77777777" w:rsidR="00F16990" w:rsidRPr="001F3043" w:rsidRDefault="00F16990" w:rsidP="000A4D3E">
      <w:pPr>
        <w:pStyle w:val="ListParagraph"/>
        <w:spacing w:line="240" w:lineRule="auto"/>
        <w:ind w:left="360"/>
        <w:rPr>
          <w:rFonts w:ascii="Consolas" w:hAnsi="Consolas"/>
        </w:rPr>
      </w:pPr>
      <w:r w:rsidRPr="001F3043">
        <w:rPr>
          <w:rFonts w:ascii="Consolas" w:hAnsi="Consolas"/>
        </w:rPr>
        <w:t>flask run</w:t>
      </w:r>
    </w:p>
    <w:p w14:paraId="048D92EF" w14:textId="453BE811" w:rsidR="00F16990" w:rsidRDefault="00F16990" w:rsidP="000A4D3E">
      <w:pPr>
        <w:pStyle w:val="ListParagraph"/>
        <w:spacing w:line="240" w:lineRule="auto"/>
        <w:ind w:left="360"/>
      </w:pPr>
    </w:p>
    <w:p w14:paraId="2642B715" w14:textId="5A9C1966" w:rsidR="00613DFF" w:rsidRDefault="00613DFF" w:rsidP="000A4D3E">
      <w:pPr>
        <w:pStyle w:val="ListParagraph"/>
        <w:spacing w:line="240" w:lineRule="auto"/>
        <w:ind w:left="360"/>
      </w:pPr>
      <w:r>
        <w:t>Linux:</w:t>
      </w:r>
    </w:p>
    <w:p w14:paraId="35FCC93D" w14:textId="77777777" w:rsidR="00F16990" w:rsidRPr="00613DFF" w:rsidRDefault="00F16990" w:rsidP="000A4D3E">
      <w:pPr>
        <w:pStyle w:val="ListParagraph"/>
        <w:spacing w:line="240" w:lineRule="auto"/>
        <w:ind w:left="360"/>
        <w:rPr>
          <w:rFonts w:ascii="Consolas" w:hAnsi="Consolas"/>
        </w:rPr>
      </w:pPr>
      <w:r w:rsidRPr="00613DFF">
        <w:rPr>
          <w:rFonts w:ascii="Consolas" w:hAnsi="Consolas"/>
        </w:rPr>
        <w:t>export FLASK_APP=project.py</w:t>
      </w:r>
    </w:p>
    <w:p w14:paraId="3DC10339" w14:textId="77777777" w:rsidR="00F16990" w:rsidRPr="00613DFF" w:rsidRDefault="00F16990" w:rsidP="000A4D3E">
      <w:pPr>
        <w:pStyle w:val="ListParagraph"/>
        <w:spacing w:line="240" w:lineRule="auto"/>
        <w:ind w:left="360"/>
        <w:rPr>
          <w:rFonts w:ascii="Consolas" w:hAnsi="Consolas"/>
        </w:rPr>
      </w:pPr>
      <w:r w:rsidRPr="00613DFF">
        <w:rPr>
          <w:rFonts w:ascii="Consolas" w:hAnsi="Consolas"/>
        </w:rPr>
        <w:t>export FLASK_DEBUG=1</w:t>
      </w:r>
    </w:p>
    <w:p w14:paraId="5873F851" w14:textId="30A58849" w:rsidR="00F16990" w:rsidRPr="00613DFF" w:rsidRDefault="00F16990" w:rsidP="000A4D3E">
      <w:pPr>
        <w:pStyle w:val="ListParagraph"/>
        <w:spacing w:line="240" w:lineRule="auto"/>
        <w:ind w:left="360"/>
        <w:rPr>
          <w:rFonts w:ascii="Consolas" w:hAnsi="Consolas"/>
        </w:rPr>
      </w:pPr>
      <w:r w:rsidRPr="00613DFF">
        <w:rPr>
          <w:rFonts w:ascii="Consolas" w:hAnsi="Consolas"/>
        </w:rPr>
        <w:t>flask run</w:t>
      </w:r>
    </w:p>
    <w:p w14:paraId="4AACDE27" w14:textId="326CF262" w:rsidR="00A30907" w:rsidRPr="00AE3D56" w:rsidRDefault="00A30907" w:rsidP="005D4D79"/>
    <w:p w14:paraId="62D976AE" w14:textId="06BA7DBF" w:rsidR="00525C13" w:rsidRDefault="3E8825FF" w:rsidP="00525C13">
      <w:pPr>
        <w:pStyle w:val="Heading2"/>
      </w:pPr>
      <w:bookmarkStart w:id="21" w:name="_Toc506472257"/>
      <w:bookmarkStart w:id="22" w:name="_Toc506472546"/>
      <w:bookmarkStart w:id="23" w:name="_Toc506472832"/>
      <w:r>
        <w:t>Packages/Systems Used</w:t>
      </w:r>
      <w:bookmarkEnd w:id="21"/>
      <w:bookmarkEnd w:id="22"/>
      <w:bookmarkEnd w:id="23"/>
    </w:p>
    <w:p w14:paraId="1D4DD61D" w14:textId="55DC2856" w:rsidR="00525C13" w:rsidRDefault="4375A9EC" w:rsidP="00525C13">
      <w:pPr>
        <w:pStyle w:val="Heading3"/>
      </w:pPr>
      <w:bookmarkStart w:id="24" w:name="_Toc506472258"/>
      <w:bookmarkStart w:id="25" w:name="_Toc506472353"/>
      <w:bookmarkStart w:id="26" w:name="_Toc506472452"/>
      <w:bookmarkStart w:id="27" w:name="_Toc506472547"/>
      <w:r>
        <w:t>Flask</w:t>
      </w:r>
      <w:bookmarkEnd w:id="24"/>
      <w:bookmarkEnd w:id="25"/>
      <w:bookmarkEnd w:id="26"/>
      <w:bookmarkEnd w:id="27"/>
    </w:p>
    <w:p w14:paraId="7A04556A" w14:textId="42C7DF9C" w:rsidR="00525C13" w:rsidRDefault="00525C13" w:rsidP="00525C13">
      <w:r>
        <w:t>Available at</w:t>
      </w:r>
      <w:r w:rsidR="00825A66">
        <w:t xml:space="preserve"> </w:t>
      </w:r>
      <w:hyperlink r:id="rId16" w:history="1">
        <w:r w:rsidR="00825A66" w:rsidRPr="001D4159">
          <w:rPr>
            <w:rStyle w:val="linksChar"/>
          </w:rPr>
          <w:t>http://flask.pocoo.org/</w:t>
        </w:r>
      </w:hyperlink>
      <w:r w:rsidR="00825A66">
        <w:t xml:space="preserve"> </w:t>
      </w:r>
      <w:r w:rsidR="00825A66">
        <w:fldChar w:fldCharType="begin" w:fldLock="1"/>
      </w:r>
      <w:r w:rsidR="00755836">
        <w:instrText>ADDIN CSL_CITATION { "citationItems" : [ { "id" : "ITEM-1", "itemData" : { "author" : [ { "dropping-particle" : "", "family" : "Ronacher", "given" : "Armin", "non-dropping-particle" : "", "parse-names" : false, "suffix" : "" }, { "dropping-particle" : "", "family" : "Contributors", "given" : "", "non-dropping-particle" : "", "parse-names" : false, "suffix" : "" } ], "container-title" : "Flask", "id" : "ITEM-1", "issued" : { "date-parts" : [ [ "2017" ] ] }, "number" : "0.12.2", "publisher" : "Ronacher, Armin", "title" : "Flask", "type" : "article" }, "uris" : [ "http://www.mendeley.com/documents/?uuid=1389fdb7-d9df-3544-b87d-2b170cd2d4fd" ] } ], "mendeley" : { "formattedCitation" : "[1]", "plainTextFormattedCitation" : "[1]", "previouslyFormattedCitation" : "[1]" }, "properties" : {  }, "schema" : "https://github.com/citation-style-language/schema/raw/master/csl-citation.json" }</w:instrText>
      </w:r>
      <w:r w:rsidR="00825A66">
        <w:fldChar w:fldCharType="separate"/>
      </w:r>
      <w:r w:rsidR="00A82EE7" w:rsidRPr="00A82EE7">
        <w:rPr>
          <w:noProof/>
        </w:rPr>
        <w:t>[1]</w:t>
      </w:r>
      <w:r w:rsidR="00825A66">
        <w:fldChar w:fldCharType="end"/>
      </w:r>
      <w:r w:rsidR="00825A66">
        <w:t>.</w:t>
      </w:r>
    </w:p>
    <w:p w14:paraId="4B6FF895" w14:textId="4D824DE3" w:rsidR="00825A66" w:rsidRDefault="3E8825FF" w:rsidP="3E8825FF">
      <w:pPr>
        <w:ind w:firstLine="720"/>
      </w:pPr>
      <w:r>
        <w:t>Flask is a micro web framework written in python which is based on the Werkzeug toolkit and uses the Jinja2 template engine which allows for the use of python-like expressions in HTML documents. This microframework was chosen as the main web development toolkit as it was quick to learn and understand given the time constraints, and the current developers’ knowledge in python 2.7 programming language.</w:t>
      </w:r>
    </w:p>
    <w:p w14:paraId="4834C58E" w14:textId="5C1E6F11" w:rsidR="00825A66" w:rsidRDefault="3E8825FF" w:rsidP="3E8825FF">
      <w:pPr>
        <w:ind w:firstLine="720"/>
        <w:rPr>
          <w:color w:val="4472C4" w:themeColor="accent1"/>
        </w:rPr>
      </w:pPr>
      <w:r>
        <w:t xml:space="preserve">Flask was also used as it, by default, protects against the use of cross site scripting (XSS) so malicious scripts that are injected into the website do not </w:t>
      </w:r>
      <w:r>
        <w:lastRenderedPageBreak/>
        <w:t>compromise the website security, as the software requires and handles input data from the users.</w:t>
      </w:r>
    </w:p>
    <w:p w14:paraId="2E4AB05C" w14:textId="219B4149" w:rsidR="00EF3664" w:rsidRDefault="3E8825FF" w:rsidP="00EF3664">
      <w:r>
        <w:t>This micro web framework is also compatible with python 3 so if the website needs to migrate from python 2.7, it can occur smoothly.</w:t>
      </w:r>
    </w:p>
    <w:p w14:paraId="752F2FD3" w14:textId="77777777" w:rsidR="00EF3664" w:rsidRDefault="00EF3664" w:rsidP="00825A66">
      <w:pPr>
        <w:ind w:firstLine="720"/>
      </w:pPr>
    </w:p>
    <w:p w14:paraId="56FF794C" w14:textId="3DC297DE" w:rsidR="00EF3664" w:rsidRDefault="3E8825FF" w:rsidP="3E8825FF">
      <w:pPr>
        <w:rPr>
          <w:rStyle w:val="linksChar"/>
        </w:rPr>
      </w:pPr>
      <w:r>
        <w:t>The following python 2.7 libraries and modules (other than standard) were used to create the website: Flask, MySQLdb , Pandas (</w:t>
      </w:r>
      <w:hyperlink r:id="rId17">
        <w:r w:rsidRPr="3E8825FF">
          <w:rPr>
            <w:rStyle w:val="linksChar"/>
          </w:rPr>
          <w:t>https://pandas.pydata.org</w:t>
        </w:r>
      </w:hyperlink>
      <w:r>
        <w:t>), NumPy (</w:t>
      </w:r>
      <w:hyperlink r:id="rId18">
        <w:r w:rsidRPr="3E8825FF">
          <w:rPr>
            <w:rStyle w:val="linksChar"/>
          </w:rPr>
          <w:t>http://numpy.org</w:t>
        </w:r>
      </w:hyperlink>
      <w:r>
        <w:t>), biopython (</w:t>
      </w:r>
      <w:hyperlink r:id="rId19">
        <w:r w:rsidRPr="3E8825FF">
          <w:rPr>
            <w:rStyle w:val="linksChar"/>
          </w:rPr>
          <w:t>http://biopython.org</w:t>
        </w:r>
      </w:hyperlink>
      <w:r>
        <w:t>), matplotlib (</w:t>
      </w:r>
      <w:hyperlink r:id="rId20">
        <w:r w:rsidRPr="3E8825FF">
          <w:rPr>
            <w:rStyle w:val="linksChar"/>
          </w:rPr>
          <w:t>https://matplotlib.org</w:t>
        </w:r>
      </w:hyperlink>
      <w:r>
        <w:t>), Pygraphviz (</w:t>
      </w:r>
      <w:hyperlink r:id="rId21">
        <w:r w:rsidRPr="3E8825FF">
          <w:rPr>
            <w:rStyle w:val="linksChar"/>
          </w:rPr>
          <w:t>https://goo.gl/JeZwJR</w:t>
        </w:r>
      </w:hyperlink>
      <w:r w:rsidRPr="3E8825FF">
        <w:rPr>
          <w:rStyle w:val="linksChar"/>
        </w:rPr>
        <w:t>).</w:t>
      </w:r>
    </w:p>
    <w:p w14:paraId="60D2B016" w14:textId="2F6B5BB6" w:rsidR="00825A66" w:rsidRDefault="00825A66" w:rsidP="00825A66">
      <w:pPr>
        <w:pStyle w:val="Heading3"/>
        <w:tabs>
          <w:tab w:val="left" w:pos="1992"/>
        </w:tabs>
      </w:pPr>
      <w:bookmarkStart w:id="28" w:name="_Toc506472259"/>
      <w:bookmarkStart w:id="29" w:name="_Toc506472354"/>
      <w:bookmarkStart w:id="30" w:name="_Toc506472453"/>
      <w:bookmarkStart w:id="31" w:name="_Toc506472548"/>
      <w:r>
        <w:t>MySQL</w:t>
      </w:r>
      <w:r w:rsidR="0088784B">
        <w:t xml:space="preserve"> 5.7</w:t>
      </w:r>
      <w:bookmarkEnd w:id="28"/>
      <w:bookmarkEnd w:id="29"/>
      <w:bookmarkEnd w:id="30"/>
      <w:bookmarkEnd w:id="31"/>
      <w:r>
        <w:tab/>
      </w:r>
    </w:p>
    <w:p w14:paraId="55E951DF" w14:textId="0A220C58" w:rsidR="00825A66" w:rsidRDefault="00825A66" w:rsidP="00825A66">
      <w:r>
        <w:t xml:space="preserve">Available at </w:t>
      </w:r>
      <w:hyperlink r:id="rId22" w:tgtFrame="_top" w:history="1">
        <w:r w:rsidR="0088784B" w:rsidRPr="001D4159">
          <w:rPr>
            <w:rStyle w:val="linksChar"/>
          </w:rPr>
          <w:t>http://www.mysql.com</w:t>
        </w:r>
      </w:hyperlink>
      <w:r w:rsidR="00BE5859">
        <w:rPr>
          <w:rStyle w:val="linksChar"/>
        </w:rPr>
        <w:t xml:space="preserve"> </w:t>
      </w:r>
      <w:r>
        <w:fldChar w:fldCharType="begin" w:fldLock="1"/>
      </w:r>
      <w:r w:rsidR="00755836">
        <w:instrText>ADDIN CSL_CITATION { "citationItems" : [ { "id" : "ITEM-1", "itemData" : { "URL" : "https://dev.mysql.com/doc/refman/5.7/en/", "abstract" : "This is the MySQL\u2122 Reference Manual. It documents MySQL 5.7 through 5.7.22, as well as NDB Cluster releases based on version 7.5 of NDB through 5.7.21-ndb-7.5.10, respectively.", "accessed" : { "date-parts" : [ [ "2018", "2", "9" ] ] }, "author" : [ { "dropping-particle" : "", "family" : "Axmark", "given" : "D.W", "non-dropping-particle" : "", "parse-names" : false, "suffix" : "" }, { "dropping-particle" : "", "family" : "Widenius", "given" : "M.", "non-dropping-particle" : "", "parse-names" : false, "suffix" : "" } ], "container-title" : "Redwood Shores, CA: Oracle", "id" : "ITEM-1", "issued" : { "date-parts" : [ [ "2018" ] ] }, "title" : "MySQL :: MySQL 5.7 Reference Manual", "type" : "webpage" }, "uris" : [ "http://www.mendeley.com/documents/?uuid=eb990fe5-9b6c-3c1e-abd4-3ddf2809d0f4" ] } ], "mendeley" : { "formattedCitation" : "[2]", "plainTextFormattedCitation" : "[2]", "previouslyFormattedCitation" : "[2]" }, "properties" : {  }, "schema" : "https://github.com/citation-style-language/schema/raw/master/csl-citation.json" }</w:instrText>
      </w:r>
      <w:r>
        <w:fldChar w:fldCharType="separate"/>
      </w:r>
      <w:r w:rsidR="00A82EE7" w:rsidRPr="00A82EE7">
        <w:rPr>
          <w:noProof/>
        </w:rPr>
        <w:t>[2]</w:t>
      </w:r>
      <w:r>
        <w:fldChar w:fldCharType="end"/>
      </w:r>
      <w:r>
        <w:t>.</w:t>
      </w:r>
    </w:p>
    <w:p w14:paraId="43E69B32" w14:textId="7529BC94" w:rsidR="00825A66" w:rsidRPr="0088784B" w:rsidRDefault="3E8825FF" w:rsidP="00825A66">
      <w:pPr>
        <w:ind w:firstLine="720"/>
      </w:pPr>
      <w:r>
        <w:t xml:space="preserve">MySQL is an open-source SQL management system, distributed by Oracle Corporation, which was used to add, access and process data stored in the FetBASE database. The system is usually known to be fast, reliable, stable and works on all major operating systems. The fact that it is open-source made it easier to modify to suit the needs of the software.  </w:t>
      </w:r>
    </w:p>
    <w:p w14:paraId="13E8EF22" w14:textId="445A9072" w:rsidR="009252DE" w:rsidRDefault="3E8825FF" w:rsidP="3E8825FF">
      <w:pPr>
        <w:ind w:firstLine="720"/>
      </w:pPr>
      <w:r>
        <w:t>Considering the amount of data that FetBASE database contains (millions of protein entries and thousands of retrotransposonal repeats), MySQL Server was a reasonable choice, given the fast and efficient way of querying even on the fly. It was also very simple to use in conjunction with flask through the use of the powerful MySQL Python Connector and allowed for multiple data tables to be created and read easily. Thus, the MySQL system was key in reaching a robust performance of the FetBASE software, even during intense processes of searching the protein sequences of the database with user-inserted sequences.</w:t>
      </w:r>
    </w:p>
    <w:p w14:paraId="63655870" w14:textId="0BA19119" w:rsidR="00F62C4C" w:rsidRDefault="4375A9EC" w:rsidP="009252DE">
      <w:pPr>
        <w:ind w:firstLine="720"/>
      </w:pPr>
      <w:r>
        <w:t>MAMP (for windows), AAMP (for linux) was used to run the MySQL server and the web interface (phpmyadmin).</w:t>
      </w:r>
    </w:p>
    <w:p w14:paraId="526C87D2" w14:textId="191AEFC1" w:rsidR="00126364" w:rsidRDefault="4375A9EC" w:rsidP="00126364">
      <w:pPr>
        <w:pStyle w:val="Heading3"/>
      </w:pPr>
      <w:bookmarkStart w:id="32" w:name="_JavaScript_libraries"/>
      <w:bookmarkStart w:id="33" w:name="_Ref506369625"/>
      <w:bookmarkStart w:id="34" w:name="_Toc506472260"/>
      <w:bookmarkStart w:id="35" w:name="_Toc506472355"/>
      <w:bookmarkStart w:id="36" w:name="_Toc506472454"/>
      <w:bookmarkStart w:id="37" w:name="_Toc506472549"/>
      <w:bookmarkEnd w:id="32"/>
      <w:r>
        <w:lastRenderedPageBreak/>
        <w:t>JavaScript libraries</w:t>
      </w:r>
      <w:bookmarkEnd w:id="33"/>
      <w:bookmarkEnd w:id="34"/>
      <w:bookmarkEnd w:id="35"/>
      <w:bookmarkEnd w:id="36"/>
      <w:bookmarkEnd w:id="37"/>
    </w:p>
    <w:p w14:paraId="7F62E9B4" w14:textId="50D0D893" w:rsidR="001D4159" w:rsidRPr="001D4159" w:rsidRDefault="3E8825FF" w:rsidP="3E8825FF">
      <w:pPr>
        <w:ind w:firstLine="720"/>
        <w:rPr>
          <w:rStyle w:val="linksChar"/>
          <w:color w:val="auto"/>
        </w:rPr>
      </w:pPr>
      <w:r>
        <w:t xml:space="preserve">Elements such as having a professional look combined with smooth functionality and interactive features were of high priority during the software development. For this reason, FetBASE includes and runs some useful JavaScript libraries. </w:t>
      </w:r>
    </w:p>
    <w:p w14:paraId="7397F036" w14:textId="691AC16E" w:rsidR="001D4159" w:rsidRPr="001D4159" w:rsidRDefault="3E8825FF" w:rsidP="3E8825FF">
      <w:pPr>
        <w:rPr>
          <w:rStyle w:val="linksChar"/>
          <w:color w:val="auto"/>
        </w:rPr>
      </w:pPr>
      <w:r w:rsidRPr="3E8825FF">
        <w:rPr>
          <w:b/>
          <w:bCs/>
        </w:rPr>
        <w:t>JQuery</w:t>
      </w:r>
      <w:r>
        <w:t xml:space="preserve"> (</w:t>
      </w:r>
      <w:hyperlink r:id="rId23">
        <w:r w:rsidRPr="3E8825FF">
          <w:rPr>
            <w:rStyle w:val="linksChar"/>
          </w:rPr>
          <w:t>https://jquery.com</w:t>
        </w:r>
      </w:hyperlink>
      <w:r w:rsidRPr="3E8825FF">
        <w:rPr>
          <w:rStyle w:val="linksChar"/>
        </w:rPr>
        <w:t xml:space="preserve">): </w:t>
      </w:r>
    </w:p>
    <w:p w14:paraId="713A90B9" w14:textId="141F07CD" w:rsidR="00205922" w:rsidRPr="00205922" w:rsidRDefault="3E8825FF" w:rsidP="3E8825FF">
      <w:pPr>
        <w:pStyle w:val="ListParagraph"/>
        <w:ind w:left="0" w:firstLine="709"/>
        <w:rPr>
          <w:rFonts w:cs="Lucida Sans Unicode"/>
        </w:rPr>
      </w:pPr>
      <w:r w:rsidRPr="3E8825FF">
        <w:rPr>
          <w:rFonts w:cs="Lucida Sans Unicode"/>
        </w:rPr>
        <w:t xml:space="preserve">JQuery is a JavaScript library designed to simplify the client-side scripting of HTML, it was used to add JavaScript functionality into the browser. The features that are available with the use of JQuery are endless. It allows you to manipulate and visualise the webpage in many different ways such as adding animations and processing events after certain specifications are met. </w:t>
      </w:r>
    </w:p>
    <w:p w14:paraId="61586C05" w14:textId="482F753E" w:rsidR="00205922" w:rsidRPr="00205922" w:rsidRDefault="3E8825FF" w:rsidP="3E8825FF">
      <w:pPr>
        <w:ind w:firstLine="720"/>
        <w:rPr>
          <w:rFonts w:cs="Lucida Sans Unicode"/>
        </w:rPr>
      </w:pPr>
      <w:r>
        <w:t xml:space="preserve">For the distribution of the repeats, JQuery was used to create 24 dropdown buttons which allow the user to select and view the distribution for each chromosome. Using JQuery allows for the information to be displayed on one page instead of multiple pages. </w:t>
      </w:r>
      <w:r w:rsidRPr="3E8825FF">
        <w:rPr>
          <w:rFonts w:cs="Lucida Sans Unicode"/>
        </w:rPr>
        <w:t>JQuery plugins that were used includes:</w:t>
      </w:r>
    </w:p>
    <w:p w14:paraId="2EEA1723" w14:textId="77777777" w:rsidR="00B67D58" w:rsidRDefault="4375A9EC" w:rsidP="4375A9EC">
      <w:pPr>
        <w:pStyle w:val="ListParagraph"/>
        <w:numPr>
          <w:ilvl w:val="0"/>
          <w:numId w:val="9"/>
        </w:numPr>
        <w:rPr>
          <w:rFonts w:cs="Lucida Sans Unicode"/>
        </w:rPr>
      </w:pPr>
      <w:bookmarkStart w:id="38" w:name="DataTables"/>
      <w:r w:rsidRPr="4375A9EC">
        <w:rPr>
          <w:rFonts w:cs="Lucida Sans Unicode"/>
        </w:rPr>
        <w:t>DataTables (</w:t>
      </w:r>
      <w:r w:rsidRPr="4375A9EC">
        <w:rPr>
          <w:rStyle w:val="linksChar"/>
        </w:rPr>
        <w:t>https://datatables.net/</w:t>
      </w:r>
      <w:r w:rsidRPr="4375A9EC">
        <w:rPr>
          <w:rFonts w:cs="Lucida Sans Unicode"/>
        </w:rPr>
        <w:t>): A Table plugin for JQuery, ideal for projection of large database tables. The main advantage of this plugin is that supports any data source, server-side processing included, something that really enhanced the speed of loading the protein tables of FetBASE database. Its professional quality, beautiful API and easy customization made it first choice. Furthermore, it provides some useful features such as click-ability, buttons (such as download buttons), search-bar and more.</w:t>
      </w:r>
      <w:bookmarkEnd w:id="38"/>
    </w:p>
    <w:p w14:paraId="082CB29D" w14:textId="5DD9A021" w:rsidR="00EF3664" w:rsidRDefault="4375A9EC" w:rsidP="001E19E3">
      <w:pPr>
        <w:pStyle w:val="Heading3"/>
      </w:pPr>
      <w:bookmarkStart w:id="39" w:name="_ChartJS_(http://chartjs.org/)"/>
      <w:bookmarkStart w:id="40" w:name="_Ref506369654"/>
      <w:bookmarkStart w:id="41" w:name="_Toc506472261"/>
      <w:bookmarkStart w:id="42" w:name="_Toc506472356"/>
      <w:bookmarkStart w:id="43" w:name="_Toc506472455"/>
      <w:bookmarkStart w:id="44" w:name="_Toc506472550"/>
      <w:bookmarkEnd w:id="39"/>
      <w:r>
        <w:t xml:space="preserve">ChartJS </w:t>
      </w:r>
      <w:r w:rsidRPr="4375A9EC">
        <w:rPr>
          <w:rStyle w:val="linksChar"/>
          <w:b w:val="0"/>
        </w:rPr>
        <w:t>(</w:t>
      </w:r>
      <w:hyperlink r:id="rId24">
        <w:r w:rsidRPr="4375A9EC">
          <w:rPr>
            <w:rStyle w:val="linksChar"/>
            <w:b w:val="0"/>
          </w:rPr>
          <w:t>http://chartjs.org/</w:t>
        </w:r>
      </w:hyperlink>
      <w:r w:rsidRPr="4375A9EC">
        <w:rPr>
          <w:rStyle w:val="linksChar"/>
          <w:b w:val="0"/>
        </w:rPr>
        <w:t>)</w:t>
      </w:r>
      <w:bookmarkEnd w:id="40"/>
      <w:bookmarkEnd w:id="41"/>
      <w:bookmarkEnd w:id="42"/>
      <w:bookmarkEnd w:id="43"/>
      <w:bookmarkEnd w:id="44"/>
      <w:r>
        <w:t xml:space="preserve"> </w:t>
      </w:r>
    </w:p>
    <w:p w14:paraId="0981E211" w14:textId="6BDF72E1" w:rsidR="3E8825FF" w:rsidRDefault="3E8825FF" w:rsidP="3E8825FF">
      <w:pPr>
        <w:ind w:firstLine="720"/>
        <w:rPr>
          <w:rFonts w:cs="Lucida Sans Unicode"/>
        </w:rPr>
      </w:pPr>
      <w:r w:rsidRPr="3E8825FF">
        <w:rPr>
          <w:rFonts w:cs="Lucida Sans Unicode"/>
        </w:rPr>
        <w:t>This JavaScript library enables fast engagement of HTML5 based charts with ease. This plugin also provides the use of animated and interactive graphs which constitutes its main advantage combined with easy customization. The loading times of the pages using this plugin were not affected.</w:t>
      </w:r>
    </w:p>
    <w:p w14:paraId="5283CD43" w14:textId="0C9430B6" w:rsidR="00EF3664" w:rsidRDefault="00EF3664" w:rsidP="00745AF3">
      <w:pPr>
        <w:pStyle w:val="Heading2"/>
        <w:rPr>
          <w:rStyle w:val="linksChar"/>
          <w:color w:val="auto"/>
        </w:rPr>
      </w:pPr>
      <w:bookmarkStart w:id="45" w:name="_Toc506472262"/>
      <w:bookmarkStart w:id="46" w:name="_Toc506472551"/>
      <w:bookmarkStart w:id="47" w:name="_Toc506472833"/>
      <w:r>
        <w:rPr>
          <w:rStyle w:val="linksChar"/>
          <w:color w:val="auto"/>
          <w:spacing w:val="0"/>
        </w:rPr>
        <w:lastRenderedPageBreak/>
        <w:t>HTML/CSS</w:t>
      </w:r>
      <w:bookmarkEnd w:id="45"/>
      <w:bookmarkEnd w:id="46"/>
      <w:bookmarkEnd w:id="47"/>
    </w:p>
    <w:p w14:paraId="6102A2D9" w14:textId="283333EB" w:rsidR="00EF3664" w:rsidRDefault="3E8825FF" w:rsidP="00EF3664">
      <w:pPr>
        <w:ind w:firstLine="720"/>
      </w:pPr>
      <w:r>
        <w:t>All websites require HTML to be able to run. Combined with CSS and JavaScript, the possibilities that can occur are limitless. We opted to go for a minimalistic visual approach to make the website seem more professional and refined.</w:t>
      </w:r>
    </w:p>
    <w:p w14:paraId="3D2E52BF" w14:textId="63E9202E" w:rsidR="00EF3664" w:rsidRDefault="3E8825FF" w:rsidP="00EF3664">
      <w:r>
        <w:t xml:space="preserve">This was done in varying ways such as using CSS and bootstrapping (Bootstrap v4.0.0 </w:t>
      </w:r>
      <w:hyperlink r:id="rId25">
        <w:r w:rsidRPr="3E8825FF">
          <w:rPr>
            <w:rStyle w:val="linksChar"/>
          </w:rPr>
          <w:t>https://getbootstrap.com/</w:t>
        </w:r>
      </w:hyperlink>
      <w:r w:rsidRPr="3E8825FF">
        <w:rPr>
          <w:rStyle w:val="linksChar"/>
        </w:rPr>
        <w:t>)</w:t>
      </w:r>
      <w:r>
        <w:t>. Bootstrapping is a popular free frontend framework which allows for efficient creation of websites that are visually pleasing, responsive and have the ability to work with devices with smaller screens such as mobile phones.</w:t>
      </w:r>
    </w:p>
    <w:p w14:paraId="2C1D69BF" w14:textId="4F058622" w:rsidR="00EF3664" w:rsidRPr="00EF3664" w:rsidRDefault="3E8825FF" w:rsidP="00EF3664">
      <w:pPr>
        <w:ind w:firstLine="720"/>
      </w:pPr>
      <w:r>
        <w:t>The use of bootstrapping has reduced the time required to create the website exactly to our specifications, by allowing faster and seamless addition of content without having to hand create the CSS manually for every object that is displayed in the website.</w:t>
      </w:r>
    </w:p>
    <w:p w14:paraId="4E6A21DA" w14:textId="77D13188" w:rsidR="00EF3664" w:rsidRDefault="4375A9EC" w:rsidP="00205922">
      <w:pPr>
        <w:pStyle w:val="Heading2"/>
      </w:pPr>
      <w:bookmarkStart w:id="48" w:name="_Toc506472263"/>
      <w:bookmarkStart w:id="49" w:name="_Toc506472552"/>
      <w:bookmarkStart w:id="50" w:name="_Toc506472834"/>
      <w:r>
        <w:t>FetBASE Database</w:t>
      </w:r>
      <w:bookmarkEnd w:id="48"/>
      <w:bookmarkEnd w:id="49"/>
      <w:bookmarkEnd w:id="50"/>
    </w:p>
    <w:p w14:paraId="2F66361A" w14:textId="3D40EB8D" w:rsidR="00205922" w:rsidRDefault="4375A9EC" w:rsidP="00205922">
      <w:pPr>
        <w:pStyle w:val="Heading3"/>
      </w:pPr>
      <w:bookmarkStart w:id="51" w:name="_Toc506472264"/>
      <w:bookmarkStart w:id="52" w:name="_Toc506472359"/>
      <w:bookmarkStart w:id="53" w:name="_Toc506472458"/>
      <w:bookmarkStart w:id="54" w:name="_Toc506472553"/>
      <w:r>
        <w:t>Getting the Data</w:t>
      </w:r>
      <w:bookmarkEnd w:id="51"/>
      <w:bookmarkEnd w:id="52"/>
      <w:bookmarkEnd w:id="53"/>
      <w:bookmarkEnd w:id="54"/>
    </w:p>
    <w:p w14:paraId="5B6CD73F" w14:textId="2DAEE276" w:rsidR="007A5F4D" w:rsidRPr="007A5F4D" w:rsidRDefault="4375A9EC" w:rsidP="007A5F4D">
      <w:pPr>
        <w:pStyle w:val="Heading4"/>
      </w:pPr>
      <w:r>
        <w:t>Getting the HERV and LINE-1 repeats data</w:t>
      </w:r>
    </w:p>
    <w:p w14:paraId="140C48C9" w14:textId="3ABFCF02" w:rsidR="007A5F4D" w:rsidRDefault="00756F9E" w:rsidP="007A5F4D">
      <w:pPr>
        <w:ind w:firstLine="720"/>
      </w:pPr>
      <w:r>
        <w:t>USCS Table browser</w:t>
      </w:r>
      <w:r>
        <w:fldChar w:fldCharType="begin" w:fldLock="1"/>
      </w:r>
      <w:r w:rsidR="00755836">
        <w:instrText>ADDIN CSL_CITATION { "citationItems" : [ { "id" : "ITEM-1", "itemData" : { "DOI" : "10.1093/nar/gkh103", "ISSN" : "1362-4962", "PMID" : "14681465", "abstract" : "The University of California Santa Cruz (UCSC) Table Browser (http://genome.ucsc.edu/cgi-bin/hgText) provides text-based access to a large collection of genome assemblies and annotation data stored in the Genome Browser Database. A flexible alternative to the graphical-based Genome Browser, this tool offers an enhanced level of query support that includes restrictions based on field values, free-form SQL queries and combined queries on multiple tables. Output can be filtered to restrict the fields and lines returned, and may be organized into one of several formats, including a simple tab- delimited file that can be loaded into a spreadsheet or database as well as advanced formats that may be uploaded into the Genome Browser as custom annotation tracks. The Table Browser User's Guide located on the UCSC website provides instructions and detailed examples for constructing queries and configuring output.", "author" : [ { "dropping-particle" : "", "family" : "Karolchik", "given" : "D.", "non-dropping-particle" : "", "parse-names" : false, "suffix" : "" }, { "dropping-particle" : "", "family" : "Hinrichs", "given" : "Angela S", "non-dropping-particle" : "", "parse-names" : false, "suffix" : "" }, { "dropping-particle" : "", "family" : "Furey", "given" : "Terrence S", "non-dropping-particle" : "", "parse-names" : false, "suffix" : "" }, { "dropping-particle" : "", "family" : "Roskin", "given" : "Krishna M", "non-dropping-particle" : "", "parse-names" : false, "suffix" : "" }, { "dropping-particle" : "", "family" : "Sugnet", "given" : "Charles W", "non-dropping-particle" : "", "parse-names" : false, "suffix" : "" }, { "dropping-particle" : "", "family" : "Haussler", "given" : "David", "non-dropping-particle" : "", "parse-names" : false, "suffix" : "" }, { "dropping-particle" : "", "family" : "Kent", "given" : "W James", "non-dropping-particle" : "", "parse-names" : false, "suffix" : "" } ], "container-title" : "Nucleic Acids Research", "id" : "ITEM-1", "issue" : "90001", "issued" : { "date-parts" : [ [ "2004", "1", "1" ] ] }, "page" : "493D-496", "title" : "The UCSC Table Browser data retrieval tool", "type" : "article-journal", "volume" : "32" }, "uris" : [ "http://www.mendeley.com/documents/?uuid=3facbb1d-6d7c-3ca4-be6d-30b8b3ee8270" ] } ], "mendeley" : { "formattedCitation" : "[3]", "plainTextFormattedCitation" : "[3]", "previouslyFormattedCitation" : "[3]" }, "properties" : {  }, "schema" : "https://github.com/citation-style-language/schema/raw/master/csl-citation.json" }</w:instrText>
      </w:r>
      <w:r>
        <w:fldChar w:fldCharType="separate"/>
      </w:r>
      <w:r w:rsidR="00A82EE7" w:rsidRPr="00A82EE7">
        <w:rPr>
          <w:noProof/>
        </w:rPr>
        <w:t>[3]</w:t>
      </w:r>
      <w:r>
        <w:fldChar w:fldCharType="end"/>
      </w:r>
      <w:r>
        <w:t xml:space="preserve"> was used to retrieve all </w:t>
      </w:r>
      <w:r w:rsidR="00F15DDB">
        <w:t xml:space="preserve">known </w:t>
      </w:r>
      <w:r>
        <w:t xml:space="preserve">LINE-1 and HERV repeats </w:t>
      </w:r>
      <w:r w:rsidR="00F15DDB">
        <w:t>of the human genome. More specifically, the table of t</w:t>
      </w:r>
      <w:r w:rsidR="00F15DDB" w:rsidRPr="00F15DDB">
        <w:t>he human repeat annotations, RepeatMasker version open-3.2.7</w:t>
      </w:r>
      <w:r w:rsidR="00F15DDB">
        <w:fldChar w:fldCharType="begin" w:fldLock="1"/>
      </w:r>
      <w:r w:rsidR="00755836">
        <w:instrText>ADDIN CSL_CITATION { "citationItems" : [ { "id" : "ITEM-1", "itemData" : { "author" : [ { "dropping-particle" : "", "family" : "Smit", "given" : "", "non-dropping-particle" : "", "parse-names" : false, "suffix" : "" }, { "dropping-particle" : "", "family" : "AFA", "given" : "", "non-dropping-particle" : "", "parse-names" : false, "suffix" : "" }, { "dropping-particle" : "", "family" : "Hubley", "given" : "R", "non-dropping-particle" : "", "parse-names" : false, "suffix" : "" }, { "dropping-particle" : "", "family" : "Green", "given" : "P", "non-dropping-particle" : "", "parse-names" : false, "suffix" : "" } ], "id" : "ITEM-1", "issued" : { "date-parts" : [ [ "2013" ] ] }, "title" : "RepeatMasker Open-4.0", "type" : "article" }, "uris" : [ "http://www.mendeley.com/documents/?uuid=9fab15c0-254a-3113-98e2-8f60a2d576e0" ] } ], "mendeley" : { "formattedCitation" : "[4]", "plainTextFormattedCitation" : "[4]", "previouslyFormattedCitation" : "[4]" }, "properties" : {  }, "schema" : "https://github.com/citation-style-language/schema/raw/master/csl-citation.json" }</w:instrText>
      </w:r>
      <w:r w:rsidR="00F15DDB">
        <w:fldChar w:fldCharType="separate"/>
      </w:r>
      <w:r w:rsidR="00A82EE7" w:rsidRPr="00A82EE7">
        <w:rPr>
          <w:noProof/>
        </w:rPr>
        <w:t>[4]</w:t>
      </w:r>
      <w:r w:rsidR="00F15DDB">
        <w:fldChar w:fldCharType="end"/>
      </w:r>
      <w:r w:rsidR="00F15DDB" w:rsidRPr="00F15DDB">
        <w:t xml:space="preserve"> (rmsk table listed in RepeatMasker track/ Repeats group)</w:t>
      </w:r>
      <w:r w:rsidR="00F15DDB">
        <w:t xml:space="preserve"> was used for</w:t>
      </w:r>
      <w:r>
        <w:t xml:space="preserve"> USCS genome annotation for the Dec. 2013 assembly of the human genome (hg19, GRCh3</w:t>
      </w:r>
      <w:r w:rsidR="00F15DDB">
        <w:t>8</w:t>
      </w:r>
      <w:r>
        <w:t xml:space="preserve"> </w:t>
      </w:r>
      <w:r w:rsidRPr="00756F9E">
        <w:t>Genome Reference Consortium Human Reference 3</w:t>
      </w:r>
      <w:r>
        <w:t>8)</w:t>
      </w:r>
      <w:r w:rsidR="00F15DDB">
        <w:t>.</w:t>
      </w:r>
      <w:r w:rsidR="00A82EE7">
        <w:t xml:space="preserve"> 720,871 LINE-1 sequences and 1,001,410 HERV sequences were added to the database with repeat names and HERV classes (named Superfamilies in the Platform) which were defined </w:t>
      </w:r>
      <w:r w:rsidR="00A82EE7" w:rsidRPr="00F15DDB">
        <w:t>based on the Repbase classification system</w:t>
      </w:r>
      <w:r w:rsidR="00A82EE7">
        <w:fldChar w:fldCharType="begin" w:fldLock="1"/>
      </w:r>
      <w:r w:rsidR="00755836">
        <w:instrText>ADDIN CSL_CITATION { "citationItems" : [ { "id" : "ITEM-1", "itemData" : { "DOI" : "10.1186/s13100-015-0041-9", "ISSN" : "1759-8753", "abstract" : "Repbase Update (RU) is a database of representative repeat sequences in eukaryotic genomes. Since its first development as a database of human repetitive sequences in 1992, RU has been serving as a well-curated reference database fundamental for almost all eukaryotic genome sequence analyses. Here, we introduce recent updates of RU, focusing on technical issues concerning the submission and updating of Repbase entries and will give short examples of using RU data. RU sincerely invites a broader submission of repeat sequences from the research community.", "author" : [ { "dropping-particle" : "", "family" : "Bao", "given" : "Weidong", "non-dropping-particle" : "", "parse-names" : false, "suffix" : "" }, { "dropping-particle" : "", "family" : "Kojima", "given" : "Kenji K.", "non-dropping-particle" : "", "parse-names" : false, "suffix" : "" }, { "dropping-particle" : "", "family" : "Kohany", "given" : "Oleksiy", "non-dropping-particle" : "", "parse-names" : false, "suffix" : "" } ], "container-title" : "Mobile DNA", "id" : "ITEM-1", "issue" : "1", "issued" : { "date-parts" : [ [ "2015", "12", "2" ] ] }, "page" : "11", "publisher" : "BioMed Central", "title" : "Repbase Update, a database of repetitive elements in eukaryotic genomes", "type" : "article-journal", "volume" : "6" }, "uris" : [ "http://www.mendeley.com/documents/?uuid=454a4a2d-5361-3d97-861a-75c366663376" ] } ], "mendeley" : { "formattedCitation" : "[5]", "plainTextFormattedCitation" : "[5]", "previouslyFormattedCitation" : "[5]" }, "properties" : {  }, "schema" : "https://github.com/citation-style-language/schema/raw/master/csl-citation.json" }</w:instrText>
      </w:r>
      <w:r w:rsidR="00A82EE7">
        <w:fldChar w:fldCharType="separate"/>
      </w:r>
      <w:r w:rsidR="00A82EE7" w:rsidRPr="00A82EE7">
        <w:rPr>
          <w:noProof/>
        </w:rPr>
        <w:t>[5]</w:t>
      </w:r>
      <w:r w:rsidR="00A82EE7">
        <w:fldChar w:fldCharType="end"/>
      </w:r>
      <w:r w:rsidR="00A82EE7">
        <w:t>.</w:t>
      </w:r>
      <w:r w:rsidR="00E60E1A">
        <w:t xml:space="preserve"> </w:t>
      </w:r>
    </w:p>
    <w:p w14:paraId="7D105391" w14:textId="03202E9D" w:rsidR="007A5F4D" w:rsidRDefault="4375A9EC" w:rsidP="007A5F4D">
      <w:pPr>
        <w:pStyle w:val="Heading4"/>
      </w:pPr>
      <w:r>
        <w:t>Prediction of the protein sequences</w:t>
      </w:r>
    </w:p>
    <w:p w14:paraId="09709FB7" w14:textId="0CFEF0D5" w:rsidR="00321D19" w:rsidRDefault="00A82EE7" w:rsidP="00321D19">
      <w:pPr>
        <w:ind w:firstLine="720"/>
      </w:pPr>
      <w:r>
        <w:t xml:space="preserve">Based on the obtained genomic sequences, the corresponding protein sequences were predicted by modifying and using </w:t>
      </w:r>
      <w:r w:rsidR="003961D6">
        <w:t>the appropriate</w:t>
      </w:r>
      <w:r>
        <w:t xml:space="preserve"> python script </w:t>
      </w:r>
      <w:r w:rsidR="003961D6">
        <w:t xml:space="preserve">from </w:t>
      </w:r>
      <w:r w:rsidR="003961D6">
        <w:lastRenderedPageBreak/>
        <w:t>Rosalind-Problems GitHub repository (</w:t>
      </w:r>
      <w:hyperlink r:id="rId26" w:history="1">
        <w:r w:rsidR="003961D6" w:rsidRPr="003961D6">
          <w:rPr>
            <w:rStyle w:val="linksChar"/>
          </w:rPr>
          <w:t>https://goo.gl/wm9CHa</w:t>
        </w:r>
      </w:hyperlink>
      <w:r w:rsidR="003961D6">
        <w:rPr>
          <w:rFonts w:ascii="Helvetica" w:hAnsi="Helvetica" w:cs="Helvetica"/>
          <w:color w:val="444444"/>
          <w:sz w:val="20"/>
          <w:szCs w:val="20"/>
        </w:rPr>
        <w:t xml:space="preserve">) </w:t>
      </w:r>
      <w:r w:rsidR="003961D6" w:rsidRPr="003961D6">
        <w:t>which finds all six Open Reading Frames (ORFs) and translates them.</w:t>
      </w:r>
      <w:r w:rsidR="003961D6">
        <w:t xml:space="preserve"> This python code was easy to use and modify as </w:t>
      </w:r>
      <w:r w:rsidR="00755D90">
        <w:t>it could identify all ORFs in both directions 5’ -&gt; 3’ and 3’ -&gt; 5’ quickly. For LINE-</w:t>
      </w:r>
      <w:r w:rsidR="00321D19">
        <w:t xml:space="preserve">1 </w:t>
      </w:r>
      <w:r w:rsidR="00755D90">
        <w:t xml:space="preserve">ORFs, more than 50 aa where extracted as this is the </w:t>
      </w:r>
      <w:r w:rsidR="00321D19">
        <w:t xml:space="preserve">approximate </w:t>
      </w:r>
      <w:r w:rsidR="00755D90">
        <w:t xml:space="preserve">length of the shortest </w:t>
      </w:r>
      <w:r w:rsidR="00321D19">
        <w:t>LINE-1 protein sequence LORF0. For HERVs, only ORFs more than 80 aa in length where extracted as proposed by So Nakagawa and Mahoko Ueda Takahashi</w:t>
      </w:r>
      <w:r w:rsidR="00321D19">
        <w:fldChar w:fldCharType="begin" w:fldLock="1"/>
      </w:r>
      <w:r w:rsidR="00755836">
        <w:instrText>ADDIN CSL_CITATION { "citationItems" : [ { "id" : "ITEM-1", "itemData" : { "DOI" : "10.1093/database/baw087", "abstract" : "In mammals, approximately 10% of genome sequences correspond to endogenous viral elements (EVEs), which are derived from ancient viral infections of germ cells. Although most EVEs have been inactivated, some open reading frames (ORFs) of EVEs obtained functions in the hosts. However, EVE ORFs usually remain unannotated in the genomes, and no databases are available for EVE ORFs. To investigate the function and evolution of EVEs in mammalian genomes, we developed EVE ORF databases for 20 genomes of 19 mammalian species. A total of 736,771 non-overlapping EVE ORFs were identified and archived in a database named gEVE (http://geve.med.u-tokai.ac.jp). The gEVE database provides nucleotide and amino acid sequences, genomic loci and functional annotations of EVE ORFs for all 20 genomes. In analyzing RNA-seq data with the gEVE database, we successfully identified the expressed EVE genes, suggesting that the gEVE database fa-cilitates studies of the genomic analyses of various mammalian species.", "author" : [ { "dropping-particle" : "", "family" : "Nakagawa", "given" : "So", "non-dropping-particle" : "", "parse-names" : false, "suffix" : "" }, { "dropping-particle" : "", "family" : "Takahashi", "given" : "Mahoko Ueda", "non-dropping-particle" : "", "parse-names" : false, "suffix" : "" } ], "container-title" : "Database", "id" : "ITEM-1", "issued" : { "date-parts" : [ [ "2016" ] ] }, "title" : "gEVE: a genome-based endogenous viral element database provides comprehensive viral protein-coding sequences in mammalian genomes gEVE: a genome-based endogenous viral element database pro- vides comprehensive viral protein-coding sequences in mammalian genomes", "type" : "article-journal", "volume" : "2016" }, "uris" : [ "http://www.mendeley.com/documents/?uuid=d21e897d-ec38-398c-948d-5f31295611ec" ] } ], "mendeley" : { "formattedCitation" : "[6]", "plainTextFormattedCitation" : "[6]", "previouslyFormattedCitation" : "[6]" }, "properties" : {  }, "schema" : "https://github.com/citation-style-language/schema/raw/master/csl-citation.json" }</w:instrText>
      </w:r>
      <w:r w:rsidR="00321D19">
        <w:fldChar w:fldCharType="separate"/>
      </w:r>
      <w:r w:rsidR="00321D19" w:rsidRPr="00321D19">
        <w:rPr>
          <w:noProof/>
        </w:rPr>
        <w:t>[6]</w:t>
      </w:r>
      <w:r w:rsidR="00321D19">
        <w:fldChar w:fldCharType="end"/>
      </w:r>
      <w:r w:rsidR="00321D19">
        <w:t>.</w:t>
      </w:r>
    </w:p>
    <w:p w14:paraId="74AD3CA8" w14:textId="4F1CBE92" w:rsidR="00321D19" w:rsidRDefault="006E70B9" w:rsidP="006E70B9">
      <w:pPr>
        <w:ind w:firstLine="720"/>
      </w:pPr>
      <w:r>
        <w:t>HMMER 3.1b1 (</w:t>
      </w:r>
      <w:hyperlink r:id="rId27" w:history="1">
        <w:r w:rsidRPr="002D26D8">
          <w:rPr>
            <w:rStyle w:val="linksChar"/>
          </w:rPr>
          <w:t>http://hmmer.org</w:t>
        </w:r>
      </w:hyperlink>
      <w:r>
        <w:t>) was used to identify which proteins are derived from the retrotransposons.</w:t>
      </w:r>
      <w:r w:rsidR="007A5F4D">
        <w:t xml:space="preserve"> Hmmer is a fast and efficient tool, easy to use and compatible to HPC systems. It can be used to</w:t>
      </w:r>
      <w:r w:rsidR="007A5F4D" w:rsidRPr="007A5F4D">
        <w:t xml:space="preserve"> search sequence databases for sequence homologs and for making sequence alignments</w:t>
      </w:r>
      <w:r w:rsidR="007A5F4D">
        <w:t>.</w:t>
      </w:r>
      <w:r>
        <w:t xml:space="preserve"> </w:t>
      </w:r>
      <w:r w:rsidR="00321D19">
        <w:t>The extracted HERV amino acid sequences w</w:t>
      </w:r>
      <w:r w:rsidR="002D26D8">
        <w:t>ere</w:t>
      </w:r>
      <w:r w:rsidR="00321D19">
        <w:t xml:space="preserve"> searched using the </w:t>
      </w:r>
      <w:r w:rsidR="000E050A">
        <w:t xml:space="preserve">hmmsearch tool </w:t>
      </w:r>
      <w:r w:rsidR="002D26D8" w:rsidRPr="002D26D8">
        <w:t>with viral motif profiles</w:t>
      </w:r>
      <w:r w:rsidR="002D26D8">
        <w:t xml:space="preserve"> for gag, pol, pro, env and other accessory proteins separately. Hidden Markov Models (HMMs) of these viral motif profiles were downloaded from the Pfam (</w:t>
      </w:r>
      <w:hyperlink r:id="rId28" w:history="1">
        <w:r w:rsidR="002D26D8" w:rsidRPr="002D26D8">
          <w:rPr>
            <w:rStyle w:val="linksChar"/>
          </w:rPr>
          <w:t>http://pfam.xfam.org/</w:t>
        </w:r>
      </w:hyperlink>
      <w:r w:rsidR="002D26D8">
        <w:rPr>
          <w:rStyle w:val="linksChar"/>
        </w:rPr>
        <w:t>)</w:t>
      </w:r>
      <w:r w:rsidR="002D26D8">
        <w:t xml:space="preserve"> and Gypsy databases</w:t>
      </w:r>
      <w:r w:rsidR="007A5F4D">
        <w:t xml:space="preserve"> (</w:t>
      </w:r>
      <w:hyperlink r:id="rId29" w:history="1">
        <w:r w:rsidR="007A5F4D" w:rsidRPr="007A5F4D">
          <w:rPr>
            <w:rStyle w:val="linksChar"/>
          </w:rPr>
          <w:t>http://gydb.org</w:t>
        </w:r>
      </w:hyperlink>
      <w:r w:rsidR="007A5F4D">
        <w:t>)</w:t>
      </w:r>
      <w:r w:rsidR="002D26D8">
        <w:t xml:space="preserve">. </w:t>
      </w:r>
      <w:r w:rsidR="000E050A">
        <w:t>This method</w:t>
      </w:r>
      <w:r w:rsidR="000E050A" w:rsidRPr="000E050A">
        <w:rPr>
          <w:lang w:val="en-US"/>
        </w:rPr>
        <w:t xml:space="preserve"> </w:t>
      </w:r>
      <w:r w:rsidR="000E050A">
        <w:t xml:space="preserve">led to the identification of sequences that are convincingly derived from HERV retrotransposons with an efficient discrimination between the gag, pol, pro, env and accessory proteins. </w:t>
      </w:r>
      <w:r w:rsidR="002D26D8">
        <w:t>Similarly, LORF1 and LORF2 protein sequences from UniprotKB</w:t>
      </w:r>
      <w:r w:rsidR="00401303">
        <w:t xml:space="preserve"> </w:t>
      </w:r>
      <w:r w:rsidR="002D26D8">
        <w:fldChar w:fldCharType="begin" w:fldLock="1"/>
      </w:r>
      <w:r w:rsidR="00755836">
        <w:instrText>ADDIN CSL_CITATION { "citationItems" : [ { "id" : "ITEM-1", "itemData" : { "DOI" : "10.1093/nar/gkw1099", "ISSN" : "0305-1048", "container-title" : "Nucleic Acids Research", "id" : "ITEM-1", "issue" : "D1", "issued" : { "date-parts" : [ [ "2017", "1", "4" ] ] }, "page" : "D158-D169", "publisher" : "Oxford University Press", "title" : "UniProt: the universal protein knowledgebase", "type" : "article-journal", "volume" : "45" }, "uris" : [ "http://www.mendeley.com/documents/?uuid=0e69eb25-2d67-3500-8aa3-81ee0c6b77b4" ] } ], "mendeley" : { "formattedCitation" : "[7]", "plainTextFormattedCitation" : "[7]", "previouslyFormattedCitation" : "[7]" }, "properties" : {  }, "schema" : "https://github.com/citation-style-language/schema/raw/master/csl-citation.json" }</w:instrText>
      </w:r>
      <w:r w:rsidR="002D26D8">
        <w:fldChar w:fldCharType="separate"/>
      </w:r>
      <w:r w:rsidR="002D26D8" w:rsidRPr="002D26D8">
        <w:rPr>
          <w:noProof/>
        </w:rPr>
        <w:t>[7]</w:t>
      </w:r>
      <w:r w:rsidR="002D26D8">
        <w:fldChar w:fldCharType="end"/>
      </w:r>
      <w:r w:rsidR="002D26D8">
        <w:t xml:space="preserve"> (LORF1: </w:t>
      </w:r>
      <w:hyperlink r:id="rId30" w:history="1">
        <w:r w:rsidR="002D26D8" w:rsidRPr="002D26D8">
          <w:t>Q9UN81</w:t>
        </w:r>
      </w:hyperlink>
      <w:r w:rsidR="00401303">
        <w:t xml:space="preserve">and LORF2: </w:t>
      </w:r>
      <w:r w:rsidR="00401303" w:rsidRPr="00401303">
        <w:t>O00370</w:t>
      </w:r>
      <w:r w:rsidR="00401303">
        <w:t xml:space="preserve">) and LORF0 protein sequence consensus </w:t>
      </w:r>
      <w:r w:rsidR="00401303">
        <w:fldChar w:fldCharType="begin" w:fldLock="1"/>
      </w:r>
      <w:r w:rsidR="00755836">
        <w:instrText>ADDIN CSL_CITATION { "citationItems" : [ { "id" : "ITEM-1", "itemData" : { "DOI" : "10.1016/j.cell.2015.09.025", "ISSN" : "00928674", "PMID" : "26496605", "abstract" : "LINE-1 retrotransposons are fast-evolving mobile genetic entities that play roles in gene regulation, pathological conditions, and evolution. Here, we show that the primate LINE-1 5'UTR contains a primate-specific open reading frame (ORF) in the antisense orientation that we named ORF0. The gene product of this ORF localizes to promyelocytic leukemia-adjacent nuclear bodies. ORF0 is present in more than 3,000 loci across human and chimpanzee genomes and has a promoter and a conserved strong Kozak sequence that supports translation. By virtue of containing two splice donor sites, ORF0 can also form fusion proteins with proximal exons. ORF0 transcripts are readily detected in induced pluripotent stem (iPS) cells from both primate species. Capped and polyadenylated ORF0 mRNAs are present in the cytoplasm, and endogenous ORF0 peptides are identified upon proteomic analysis. Finally, ORF0 enhances LINE-1 mobility. Taken together, these results suggest a role for ORF0 in retrotransposon-mediated diversity.", "author" : [ { "dropping-particle" : "", "family" : "Denli", "given" : "Ahmet\u00a0M.", "non-dropping-particle" : "", "parse-names" : false, "suffix" : "" }, { "dropping-particle" : "", "family" : "Narvaiza", "given" : "I\u00f1igo", "non-dropping-particle" : "", "parse-names" : false, "suffix" : "" }, { "dropping-particle" : "", "family" : "Kerman", "given" : "Bilal\u00a0E.", "non-dropping-particle" : "", "parse-names" : false, "suffix" : "" }, { "dropping-particle" : "", "family" : "Pena", "given" : "Monique", "non-dropping-particle" : "", "parse-names" : false, "suffix" : "" }, { "dropping-particle" : "", "family" : "Benner", "given" : "Christopher", "non-dropping-particle" : "", "parse-names" : false, "suffix" : "" }, { "dropping-particle" : "", "family" : "Marchetto", "given" : "Maria\u00a0C.N.", "non-dropping-particle" : "", "parse-names" : false, "suffix" : "" }, { "dropping-particle" : "", "family" : "Diedrich", "given" : "Jolene\u00a0K.", "non-dropping-particle" : "", "parse-names" : false, "suffix" : "" }, { "dropping-particle" : "", "family" : "Aslanian", "given" : "Aaron", "non-dropping-particle" : "", "parse-names" : false, "suffix" : "" }, { "dropping-particle" : "", "family" : "Ma", "given" : "Jiao", "non-dropping-particle" : "", "parse-names" : false, "suffix" : "" }, { "dropping-particle" : "", "family" : "Moresco", "given" : "James\u00a0J.", "non-dropping-particle" : "", "parse-names" : false, "suffix" : "" }, { "dropping-particle" : "", "family" : "Moore", "given" : "Lynne", "non-dropping-particle" : "", "parse-names" : false, "suffix" : "" }, { "dropping-particle" : "", "family" : "Hunter", "given" : "Tony", "non-dropping-particle" : "", "parse-names" : false, "suffix" : "" }, { "dropping-particle" : "", "family" : "Saghatelian", "given" : "Alan", "non-dropping-particle" : "", "parse-names" : false, "suffix" : "" }, { "dropping-particle" : "", "family" : "Gage", "given" : "Fred\u00a0H.", "non-dropping-particle" : "", "parse-names" : false, "suffix" : "" } ], "container-title" : "Cell", "id" : "ITEM-1", "issue" : "3", "issued" : { "date-parts" : [ [ "2015", "10", "22" ] ] }, "page" : "583-593", "title" : "Primate-Specific ORF0 Contributes to Retrotransposon-Mediated Diversity", "type" : "article-journal", "volume" : "163" }, "uris" : [ "http://www.mendeley.com/documents/?uuid=03e5f306-c661-369d-81c4-a5225eea759c" ] } ], "mendeley" : { "formattedCitation" : "[8]", "plainTextFormattedCitation" : "[8]", "previouslyFormattedCitation" : "[8]" }, "properties" : {  }, "schema" : "https://github.com/citation-style-language/schema/raw/master/csl-citation.json" }</w:instrText>
      </w:r>
      <w:r w:rsidR="00401303">
        <w:fldChar w:fldCharType="separate"/>
      </w:r>
      <w:r w:rsidR="00401303" w:rsidRPr="00401303">
        <w:rPr>
          <w:noProof/>
        </w:rPr>
        <w:t>[8]</w:t>
      </w:r>
      <w:r w:rsidR="00401303">
        <w:fldChar w:fldCharType="end"/>
      </w:r>
      <w:r w:rsidR="00401303">
        <w:t xml:space="preserve"> were used to </w:t>
      </w:r>
      <w:r w:rsidR="000E050A">
        <w:t>run a jackhammer</w:t>
      </w:r>
      <w:r>
        <w:t xml:space="preserve"> (PSIBLAST-like)</w:t>
      </w:r>
      <w:r w:rsidR="000E050A">
        <w:t xml:space="preserve"> search against the extracted </w:t>
      </w:r>
      <w:r>
        <w:t xml:space="preserve">LINE-1 protein </w:t>
      </w:r>
      <w:r w:rsidR="000E050A">
        <w:t xml:space="preserve">sequences. </w:t>
      </w:r>
      <w:r>
        <w:t xml:space="preserve">This method was selected as it performs a fast and efficient </w:t>
      </w:r>
      <w:r w:rsidRPr="006E70B9">
        <w:t xml:space="preserve">iterative search </w:t>
      </w:r>
      <w:r>
        <w:t xml:space="preserve">of a protein sequence </w:t>
      </w:r>
      <w:r w:rsidRPr="006E70B9">
        <w:t>v</w:t>
      </w:r>
      <w:r>
        <w:t>s</w:t>
      </w:r>
      <w:r w:rsidRPr="006E70B9">
        <w:t xml:space="preserve"> </w:t>
      </w:r>
      <w:r>
        <w:t xml:space="preserve">a </w:t>
      </w:r>
      <w:r w:rsidRPr="006E70B9">
        <w:t>protein sequence</w:t>
      </w:r>
      <w:r>
        <w:t xml:space="preserve"> database. </w:t>
      </w:r>
      <w:r w:rsidR="007A5F4D">
        <w:t>This led to the identification of sequences that are convincingly derived from HERV retrotransposons with an efficient dimination between lorf0, lorf1 and lorf2 proteins</w:t>
      </w:r>
      <w:r w:rsidR="00E60E1A">
        <w:t>.</w:t>
      </w:r>
    </w:p>
    <w:p w14:paraId="40F05CE9" w14:textId="3DA26545" w:rsidR="00E60E1A" w:rsidRDefault="4375A9EC" w:rsidP="00E60E1A">
      <w:pPr>
        <w:pStyle w:val="Heading3"/>
      </w:pPr>
      <w:bookmarkStart w:id="55" w:name="_Toc506472265"/>
      <w:bookmarkStart w:id="56" w:name="_Toc506472360"/>
      <w:bookmarkStart w:id="57" w:name="_Toc506472459"/>
      <w:bookmarkStart w:id="58" w:name="_Toc506472554"/>
      <w:r>
        <w:t>Sorting the Data</w:t>
      </w:r>
      <w:bookmarkEnd w:id="55"/>
      <w:bookmarkEnd w:id="56"/>
      <w:bookmarkEnd w:id="57"/>
      <w:bookmarkEnd w:id="58"/>
    </w:p>
    <w:p w14:paraId="77BB1260" w14:textId="25EC299A" w:rsidR="00CB662F" w:rsidRDefault="00E60E1A" w:rsidP="00E60E1A">
      <w:r>
        <w:tab/>
      </w:r>
      <w:r w:rsidR="00BA152F">
        <w:t xml:space="preserve">The four main tables of the Database (HERV repeats, LINE-1 repeats, HERV proteins, LINE-1 proteins) have already been pre-determined in Python by combining </w:t>
      </w:r>
      <w:r w:rsidR="00BA152F">
        <w:lastRenderedPageBreak/>
        <w:t xml:space="preserve">the initial downloaded data with the predicted proteins and each of their entry has a unique index. All the other tables found in the database </w:t>
      </w:r>
      <w:r w:rsidR="00BA152F" w:rsidRPr="00BA152F">
        <w:t>were generated using these four tables with</w:t>
      </w:r>
      <w:r w:rsidR="00860D3A">
        <w:t xml:space="preserve"> the appropriate foreign key constraints being applied</w:t>
      </w:r>
      <w:r w:rsidR="00BA152F">
        <w:t xml:space="preserve">. </w:t>
      </w:r>
      <w:r>
        <w:t>For each HERV retrotransposon, the HERV class (Superfamily) had already been computed by RepeatMasker and the Famil</w:t>
      </w:r>
      <w:r w:rsidR="00603747">
        <w:t>y</w:t>
      </w:r>
      <w:r>
        <w:t xml:space="preserve"> was determined through a classification system found in published research work</w:t>
      </w:r>
      <w:r w:rsidR="003E37B8">
        <w:t xml:space="preserve"> </w:t>
      </w:r>
      <w:r w:rsidR="003E37B8">
        <w:fldChar w:fldCharType="begin" w:fldLock="1"/>
      </w:r>
      <w:r w:rsidR="00755836">
        <w:instrText>ADDIN CSL_CITATION { "citationItems" : [ { "id" : "ITEM-1", "itemData" : { "DOI" : "10.1186/1471-2164-9-614", "ISSN" : "1471-2164", "abstract" : "Dispersed repeats are a major component of eukaryotic genomes and drivers of genome evolution. Annotation of DNA sequences homologous to known repetitive elements has been mainly performed with the program REPEAT MASKER. Sequences annotated by REPEAT MASKER often correspond to fragments of repetitive elements resulting from the insertion of younger elements or other rearrangements. Although REPEAT MASKER annotation is indispensable for studying genome biology, this annotation does not contain much information on the common origin of fossil fragments that share an insertion event, especially where clusters of nested insertions of repetitive elements have occurred. Here I present REANNOTATE, a computational tool to process REPEAT MASKER annotation for automated i) defragmentation of dispersed repetitive elements, ii) resolution of the temporal order of insertions in clusters of nested elements, and iii) estimating the age of the elements, if they have long terminal repeats. I have re-annotated the repetitive content of human chromosomes, providing evidence for a recent expansion of satellite repeats on the Y chromosome and, from the retroviral age distribution, for a higher rate of evolution on the Y relative to autosomes. REANNOTATE is ready to process existing annotation for automated evolutionary analysis of all types of complex repeats in any genome. The tool is freely available under the GPL at \n                    http://www.bioinformatics.org/reannotate\n                    \n                  .", "author" : [ { "dropping-particle" : "", "family" : "Pereira", "given" : "Vini", "non-dropping-particle" : "", "parse-names" : false, "suffix" : "" } ], "container-title" : "BMC Genomics", "id" : "ITEM-1", "issue" : "1", "issued" : { "date-parts" : [ [ "2008", "12", "18" ] ] }, "page" : "614", "publisher" : "BioMed Central", "title" : "Automated paleontology of repetitive DNA with REANNOTATE", "type" : "article-journal", "volume" : "9" }, "uris" : [ "http://www.mendeley.com/documents/?uuid=fa89febf-4863-3095-b0f7-2485b6559c01" ] }, { "id" : "ITEM-2", "itemData" : { "DOI" : "10.1371/journal.pone.0177119", "ISSN" : "1932-6203", "author" : [ { "dropping-particle" : "", "family" : "Tongyoo", "given" : "Pumipat", "non-dropping-particle" : "", "parse-names" : false, "suffix" : "" }, { "dropping-particle" : "", "family" : "Avihingsanon", "given" : "Yingyos", "non-dropping-particle" : "", "parse-names" : false, "suffix" : "" }, { "dropping-particle" : "", "family" : "Prom-On", "given" : "Santhitham", "non-dropping-particle" : "", "parse-names" : false, "suffix" : "" }, { "dropping-particle" : "", "family" : "Mutirangura", "given" : "Apiwat", "non-dropping-particle" : "", "parse-names" : false, "suffix" : "" }, { "dropping-particle" : "", "family" : "Mhuantong", "given" : "Wuttichai", "non-dropping-particle" : "", "parse-names" : false, "suffix" : "" }, { "dropping-particle" : "", "family" : "Hirankarn", "given" : "Nattiya", "non-dropping-particle" : "", "parse-names" : false, "suffix" : "" } ], "container-title" : "PLOS ONE", "editor" : [ { "dropping-particle" : "", "family" : "Belshaw", "given" : "Robert", "non-dropping-particle" : "", "parse-names" : false, "suffix" : "" } ], "id" : "ITEM-2", "issue" : "5", "issued" : { "date-parts" : [ [ "2017", "5", "4" ] ] }, "page" : "e0177119", "publisher" : "Public Library of Science", "title" : "EnHERV: Enrichment analysis of specific human endogenous retrovirus patterns and their neighboring genes", "type" : "article-journal", "volume" : "12" }, "uris" : [ "http://www.mendeley.com/documents/?uuid=b36af6c7-3bf3-342e-83a4-74af545692d3" ] } ], "mendeley" : { "formattedCitation" : "[9], [10]", "plainTextFormattedCitation" : "[9], [10]", "previouslyFormattedCitation" : "[9], [10]" }, "properties" : {  }, "schema" : "https://github.com/citation-style-language/schema/raw/master/csl-citation.json" }</w:instrText>
      </w:r>
      <w:r w:rsidR="003E37B8">
        <w:fldChar w:fldCharType="separate"/>
      </w:r>
      <w:r w:rsidR="003E37B8" w:rsidRPr="003E37B8">
        <w:rPr>
          <w:noProof/>
        </w:rPr>
        <w:t>[9], [10]</w:t>
      </w:r>
      <w:r w:rsidR="003E37B8">
        <w:fldChar w:fldCharType="end"/>
      </w:r>
      <w:r w:rsidR="00603747">
        <w:t>. LINE-1 elements</w:t>
      </w:r>
      <w:r w:rsidR="00184F1C">
        <w:t xml:space="preserve"> </w:t>
      </w:r>
      <w:r w:rsidR="00603747">
        <w:t>were classified into families based on their repeat names. All the tables that need to be shown in the website are</w:t>
      </w:r>
      <w:r w:rsidR="00184F1C">
        <w:t xml:space="preserve"> indexed and</w:t>
      </w:r>
      <w:r w:rsidR="00603747">
        <w:t xml:space="preserve"> predetermined in MySQL, something that significantly reduce the</w:t>
      </w:r>
      <w:r w:rsidR="00184F1C">
        <w:t xml:space="preserve"> loading times of the software</w:t>
      </w:r>
      <w:r w:rsidR="009921CF">
        <w:t>.</w:t>
      </w:r>
      <w:r w:rsidR="00924906">
        <w:t xml:space="preserve"> </w:t>
      </w:r>
    </w:p>
    <w:p w14:paraId="754B0F68" w14:textId="012EBC43" w:rsidR="00D15F08" w:rsidRDefault="00D15F08" w:rsidP="00E60E1A"/>
    <w:p w14:paraId="65C5BC84" w14:textId="012EBC43" w:rsidR="00D15F08" w:rsidRDefault="00D15F08" w:rsidP="00E60E1A"/>
    <w:p w14:paraId="56CD9F0E" w14:textId="012EBC43" w:rsidR="00D15F08" w:rsidRDefault="00D15F08" w:rsidP="00E60E1A"/>
    <w:p w14:paraId="708622A5" w14:textId="012EBC43" w:rsidR="00D15F08" w:rsidRDefault="00D15F08" w:rsidP="00E60E1A"/>
    <w:p w14:paraId="6114CB17" w14:textId="012EBC43" w:rsidR="00D15F08" w:rsidRDefault="00D15F08" w:rsidP="00E60E1A"/>
    <w:p w14:paraId="7D2CAF55" w14:textId="012EBC43" w:rsidR="00D15F08" w:rsidRDefault="00D15F08" w:rsidP="00E60E1A"/>
    <w:p w14:paraId="50F91DF0" w14:textId="012EBC43" w:rsidR="00D15F08" w:rsidRDefault="00D15F08" w:rsidP="00E60E1A"/>
    <w:p w14:paraId="58770E7A" w14:textId="012EBC43" w:rsidR="00D15F08" w:rsidRDefault="00D15F08" w:rsidP="00E60E1A"/>
    <w:p w14:paraId="1A13EDD2" w14:textId="5EE94B8B" w:rsidR="00E60E1A" w:rsidRDefault="4375A9EC" w:rsidP="009921CF">
      <w:pPr>
        <w:pStyle w:val="Heading3"/>
      </w:pPr>
      <w:bookmarkStart w:id="59" w:name="_Toc506472266"/>
      <w:bookmarkStart w:id="60" w:name="_Toc506472361"/>
      <w:bookmarkStart w:id="61" w:name="_Toc506472460"/>
      <w:bookmarkStart w:id="62" w:name="_Toc506472555"/>
      <w:r>
        <w:lastRenderedPageBreak/>
        <w:t>Database Entity Relationship Diagram</w:t>
      </w:r>
      <w:bookmarkEnd w:id="59"/>
      <w:bookmarkEnd w:id="60"/>
      <w:bookmarkEnd w:id="61"/>
      <w:bookmarkEnd w:id="62"/>
      <w:r>
        <w:t xml:space="preserve">   </w:t>
      </w:r>
    </w:p>
    <w:p w14:paraId="7C35CD9C" w14:textId="3B2B0274" w:rsidR="00BA152F" w:rsidRDefault="00924906" w:rsidP="00924906">
      <w:pPr>
        <w:jc w:val="left"/>
      </w:pPr>
      <w:r>
        <w:rPr>
          <w:noProof/>
        </w:rPr>
        <w:drawing>
          <wp:inline distT="0" distB="0" distL="0" distR="0" wp14:anchorId="56917BA0" wp14:editId="2C348EC9">
            <wp:extent cx="3906982" cy="3223260"/>
            <wp:effectExtent l="0" t="0" r="0" b="0"/>
            <wp:docPr id="301591344" name="picture"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31">
                      <a:extLst>
                        <a:ext uri="{28A0092B-C50C-407E-A947-70E740481C1C}">
                          <a14:useLocalDpi xmlns:a14="http://schemas.microsoft.com/office/drawing/2010/main" val="0"/>
                        </a:ext>
                      </a:extLst>
                    </a:blip>
                    <a:stretch>
                      <a:fillRect/>
                    </a:stretch>
                  </pic:blipFill>
                  <pic:spPr>
                    <a:xfrm>
                      <a:off x="0" y="0"/>
                      <a:ext cx="3906982" cy="3223260"/>
                    </a:xfrm>
                    <a:prstGeom prst="rect">
                      <a:avLst/>
                    </a:prstGeom>
                  </pic:spPr>
                </pic:pic>
              </a:graphicData>
            </a:graphic>
          </wp:inline>
        </w:drawing>
      </w:r>
    </w:p>
    <w:p w14:paraId="214FBB7E" w14:textId="77777777" w:rsidR="00924906" w:rsidRDefault="00924906" w:rsidP="00924906">
      <w:pPr>
        <w:keepNext/>
        <w:jc w:val="left"/>
      </w:pPr>
      <w:r>
        <w:rPr>
          <w:noProof/>
        </w:rPr>
        <w:drawing>
          <wp:inline distT="0" distB="0" distL="0" distR="0" wp14:anchorId="2EDD01E9" wp14:editId="6D63CF24">
            <wp:extent cx="3276600" cy="2074018"/>
            <wp:effectExtent l="0" t="0" r="0" b="2540"/>
            <wp:docPr id="616465563" name="picture"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32">
                      <a:extLst>
                        <a:ext uri="{28A0092B-C50C-407E-A947-70E740481C1C}">
                          <a14:useLocalDpi xmlns:a14="http://schemas.microsoft.com/office/drawing/2010/main" val="0"/>
                        </a:ext>
                      </a:extLst>
                    </a:blip>
                    <a:stretch>
                      <a:fillRect/>
                    </a:stretch>
                  </pic:blipFill>
                  <pic:spPr>
                    <a:xfrm>
                      <a:off x="0" y="0"/>
                      <a:ext cx="3276600" cy="2074018"/>
                    </a:xfrm>
                    <a:prstGeom prst="rect">
                      <a:avLst/>
                    </a:prstGeom>
                  </pic:spPr>
                </pic:pic>
              </a:graphicData>
            </a:graphic>
          </wp:inline>
        </w:drawing>
      </w:r>
      <w:r>
        <w:rPr>
          <w:noProof/>
        </w:rPr>
        <w:drawing>
          <wp:inline distT="0" distB="0" distL="0" distR="0" wp14:anchorId="4FBC702C" wp14:editId="2EC12728">
            <wp:extent cx="2820924" cy="1009210"/>
            <wp:effectExtent l="0" t="0" r="0" b="635"/>
            <wp:docPr id="138564188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33">
                      <a:extLst>
                        <a:ext uri="{28A0092B-C50C-407E-A947-70E740481C1C}">
                          <a14:useLocalDpi xmlns:a14="http://schemas.microsoft.com/office/drawing/2010/main" val="0"/>
                        </a:ext>
                      </a:extLst>
                    </a:blip>
                    <a:stretch>
                      <a:fillRect/>
                    </a:stretch>
                  </pic:blipFill>
                  <pic:spPr>
                    <a:xfrm>
                      <a:off x="0" y="0"/>
                      <a:ext cx="2820924" cy="1009210"/>
                    </a:xfrm>
                    <a:prstGeom prst="rect">
                      <a:avLst/>
                    </a:prstGeom>
                  </pic:spPr>
                </pic:pic>
              </a:graphicData>
            </a:graphic>
          </wp:inline>
        </w:drawing>
      </w:r>
    </w:p>
    <w:p w14:paraId="7C09F441" w14:textId="13148EBC" w:rsidR="00924906" w:rsidRPr="00475906" w:rsidRDefault="00924906" w:rsidP="4375A9EC">
      <w:pPr>
        <w:pStyle w:val="Caption"/>
        <w:rPr>
          <w:sz w:val="20"/>
          <w:szCs w:val="20"/>
        </w:rPr>
      </w:pPr>
      <w:r w:rsidRPr="00475906">
        <w:rPr>
          <w:sz w:val="20"/>
          <w:szCs w:val="20"/>
        </w:rPr>
        <w:t xml:space="preserve">Figure </w:t>
      </w:r>
      <w:r w:rsidRPr="7E804605">
        <w:fldChar w:fldCharType="begin"/>
      </w:r>
      <w:r w:rsidRPr="00475906">
        <w:rPr>
          <w:sz w:val="20"/>
          <w:szCs w:val="20"/>
        </w:rPr>
        <w:instrText xml:space="preserve"> SEQ Figure \* ARABIC </w:instrText>
      </w:r>
      <w:r w:rsidRPr="7E804605">
        <w:rPr>
          <w:sz w:val="20"/>
          <w:szCs w:val="20"/>
        </w:rPr>
        <w:fldChar w:fldCharType="separate"/>
      </w:r>
      <w:r w:rsidR="00A5017A">
        <w:rPr>
          <w:noProof/>
          <w:sz w:val="20"/>
          <w:szCs w:val="20"/>
        </w:rPr>
        <w:t>4</w:t>
      </w:r>
      <w:r w:rsidRPr="7E804605">
        <w:fldChar w:fldCharType="end"/>
      </w:r>
      <w:r w:rsidRPr="00475906">
        <w:rPr>
          <w:sz w:val="20"/>
          <w:szCs w:val="20"/>
        </w:rPr>
        <w:t>. Entity Relationship Diagram of FetBASE Database. Top) HERV</w:t>
      </w:r>
      <w:r w:rsidR="00E37A2B" w:rsidRPr="00475906">
        <w:rPr>
          <w:sz w:val="20"/>
          <w:szCs w:val="20"/>
        </w:rPr>
        <w:t xml:space="preserve"> retrotransposons</w:t>
      </w:r>
      <w:r w:rsidRPr="00475906">
        <w:rPr>
          <w:sz w:val="20"/>
          <w:szCs w:val="20"/>
        </w:rPr>
        <w:t xml:space="preserve"> database tables all linked to the mai</w:t>
      </w:r>
      <w:r w:rsidR="00E37A2B" w:rsidRPr="00475906">
        <w:rPr>
          <w:sz w:val="20"/>
          <w:szCs w:val="20"/>
        </w:rPr>
        <w:t>n table of all listed HERV repeats. Middle) LINE-1 retrotransposons database tables all linked to the mail table of all listed LINE-1 repeats. Bottom) a) “all_prot_seqs”</w:t>
      </w:r>
      <w:r w:rsidR="008464DB">
        <w:rPr>
          <w:sz w:val="20"/>
          <w:szCs w:val="20"/>
        </w:rPr>
        <w:t xml:space="preserve"> and “all_prot_seqs2”</w:t>
      </w:r>
      <w:r w:rsidR="00E37A2B" w:rsidRPr="00475906">
        <w:rPr>
          <w:sz w:val="20"/>
          <w:szCs w:val="20"/>
        </w:rPr>
        <w:t xml:space="preserve"> table was constructed by joining the two protein tables (of HERV and LINE-1 retrotransposons) and is searched against user-input sequences</w:t>
      </w:r>
      <w:r w:rsidR="008464DB">
        <w:rPr>
          <w:sz w:val="20"/>
          <w:szCs w:val="20"/>
        </w:rPr>
        <w:t>. They have both the same data but they are differently indexed for searching purposes.</w:t>
      </w:r>
      <w:r w:rsidR="00E37A2B" w:rsidRPr="00475906">
        <w:rPr>
          <w:sz w:val="20"/>
          <w:szCs w:val="20"/>
        </w:rPr>
        <w:t xml:space="preserve"> b) Tables ready to receive data from Flask regarding the expression atlas. Image was created using </w:t>
      </w:r>
      <w:hyperlink r:id="rId34" w:history="1">
        <w:r w:rsidR="00E37A2B" w:rsidRPr="00475906">
          <w:rPr>
            <w:rStyle w:val="Hyperlink"/>
            <w:sz w:val="20"/>
            <w:szCs w:val="20"/>
            <w:u w:val="none"/>
          </w:rPr>
          <w:t>phpMyAdmin4.7</w:t>
        </w:r>
      </w:hyperlink>
      <w:r w:rsidR="00E37A2B" w:rsidRPr="00475906">
        <w:rPr>
          <w:sz w:val="20"/>
          <w:szCs w:val="20"/>
        </w:rPr>
        <w:t>.</w:t>
      </w:r>
    </w:p>
    <w:p w14:paraId="3024461A" w14:textId="305AEE1E" w:rsidR="00CA618C" w:rsidRDefault="4375A9EC" w:rsidP="4375A9EC">
      <w:pPr>
        <w:rPr>
          <w:b/>
          <w:bCs/>
        </w:rPr>
      </w:pPr>
      <w:r w:rsidRPr="4375A9EC">
        <w:rPr>
          <w:b/>
          <w:bCs/>
        </w:rPr>
        <w:lastRenderedPageBreak/>
        <w:t xml:space="preserve">Searching the Database </w:t>
      </w:r>
    </w:p>
    <w:p w14:paraId="36187016" w14:textId="48D071C9" w:rsidR="00CA618C" w:rsidRDefault="00CA618C" w:rsidP="009921CF">
      <w:pPr>
        <w:rPr>
          <w:b/>
        </w:rPr>
      </w:pPr>
      <w:r>
        <w:rPr>
          <w:b/>
        </w:rPr>
        <w:tab/>
      </w:r>
      <w:r w:rsidR="004214BC">
        <w:t>All tables that are being dynamically searched by the software are indexed for enhanced search performance. However, “all_prot_seqs2” table is not indexed as</w:t>
      </w:r>
      <w:r w:rsidR="00F866C8">
        <w:t xml:space="preserve"> the query </w:t>
      </w:r>
      <w:r w:rsidR="00534FFE">
        <w:t>that is used to search this table cannot used indexes (LIKE “%sequence%”).</w:t>
      </w:r>
    </w:p>
    <w:p w14:paraId="752DC803" w14:textId="7AA20EA3" w:rsidR="009921CF" w:rsidRPr="00CB662F" w:rsidRDefault="4375A9EC" w:rsidP="4375A9EC">
      <w:pPr>
        <w:rPr>
          <w:b/>
          <w:bCs/>
        </w:rPr>
      </w:pPr>
      <w:r w:rsidRPr="4375A9EC">
        <w:rPr>
          <w:b/>
          <w:bCs/>
        </w:rPr>
        <w:t>MySQL configuration</w:t>
      </w:r>
    </w:p>
    <w:p w14:paraId="4F7A846E" w14:textId="51E72271" w:rsidR="00603747" w:rsidRPr="00E60E1A" w:rsidRDefault="00CB662F" w:rsidP="00E60E1A">
      <w:r>
        <w:tab/>
        <w:t xml:space="preserve">To efficiently load and search against the protein tables with user-input queries, some of the MySQL configuration settings such as key_buffer_size and max_allowed_packet where increased. </w:t>
      </w:r>
    </w:p>
    <w:p w14:paraId="67B8DE2F" w14:textId="18BE1649" w:rsidR="006E70B9" w:rsidRDefault="4375A9EC" w:rsidP="00CA6045">
      <w:pPr>
        <w:pStyle w:val="Heading1"/>
      </w:pPr>
      <w:bookmarkStart w:id="63" w:name="_Toc506472267"/>
      <w:bookmarkStart w:id="64" w:name="_Toc506472556"/>
      <w:bookmarkStart w:id="65" w:name="_Toc506472835"/>
      <w:r>
        <w:t>FetBASE Features</w:t>
      </w:r>
      <w:bookmarkEnd w:id="63"/>
      <w:bookmarkEnd w:id="64"/>
      <w:bookmarkEnd w:id="65"/>
    </w:p>
    <w:p w14:paraId="1D676850" w14:textId="3B18A18B" w:rsidR="00C962C1" w:rsidRPr="00B67D58" w:rsidRDefault="4375A9EC" w:rsidP="00C962C1">
      <w:pPr>
        <w:pStyle w:val="Heading2"/>
      </w:pPr>
      <w:bookmarkStart w:id="66" w:name="_Toc506472268"/>
      <w:bookmarkStart w:id="67" w:name="_Toc506472557"/>
      <w:bookmarkStart w:id="68" w:name="_Toc506472836"/>
      <w:r>
        <w:t>Homepage</w:t>
      </w:r>
      <w:bookmarkEnd w:id="66"/>
      <w:bookmarkEnd w:id="67"/>
      <w:bookmarkEnd w:id="68"/>
    </w:p>
    <w:p w14:paraId="27B313EE" w14:textId="2EC706CC" w:rsidR="001E19E3" w:rsidRDefault="00C962C1" w:rsidP="3E8825FF">
      <w:pPr>
        <w:rPr>
          <w:lang w:val="en-US"/>
        </w:rPr>
      </w:pPr>
      <w:r w:rsidRPr="00C962C1">
        <w:rPr>
          <w:lang w:val="en-US"/>
        </w:rPr>
        <w:tab/>
        <w:t>A JavaScript counter is displayed which queries MySQL to retrieve and calculate the number of HERV and LINE1s in the database and then shows their values to the user.</w:t>
      </w:r>
      <w:r w:rsidR="00534FFE">
        <w:rPr>
          <w:lang w:val="en-US"/>
        </w:rPr>
        <w:t xml:space="preserve"> The logo and the images which are being used in the Website were made by Fettuccine group. </w:t>
      </w:r>
    </w:p>
    <w:p w14:paraId="09D6704D" w14:textId="77777777" w:rsidR="000D5AEA" w:rsidRPr="00605C70" w:rsidRDefault="4375A9EC" w:rsidP="000D5AEA">
      <w:pPr>
        <w:pStyle w:val="Heading2"/>
      </w:pPr>
      <w:bookmarkStart w:id="69" w:name="_Toc506472269"/>
      <w:bookmarkStart w:id="70" w:name="_Toc506472558"/>
      <w:bookmarkStart w:id="71" w:name="_Toc506472837"/>
      <w:r>
        <w:t>Family Table</w:t>
      </w:r>
      <w:bookmarkEnd w:id="69"/>
      <w:bookmarkEnd w:id="70"/>
      <w:bookmarkEnd w:id="71"/>
    </w:p>
    <w:p w14:paraId="029EE429" w14:textId="7392A45B" w:rsidR="000D5AEA" w:rsidRPr="00B67D58" w:rsidRDefault="000D5AEA" w:rsidP="000D5AEA">
      <w:r>
        <w:tab/>
        <w:t xml:space="preserve">This feature of the software enables a fast, interactive and efficient visualisation of the tables of the database which provides information on the families of the retrotransposons. HERV retrotransposon grouping was conducted in three levels (Superfamily, Family, Repeat Name), while LINE-1 retrotransposons were only grouped by different Repeat Names. Thus, users can navigate in four main pages, one for each group by selecting “Family table” from the menu and using the buttons on top of the page. The information shown in all tables includes the name of the family, how many times it is found in the genome, the number and name of the proteins found for that family (non-unique). One more column was added to HERV Superfamilies page which provides general information (a “Description” for each specific superfamily). Two pie charts were also added to this HERV Superfamily page </w:t>
      </w:r>
      <w:r>
        <w:lastRenderedPageBreak/>
        <w:t>which visualises the genome frequency of each retrotransposon family and the number of proteins that this family encodes. The pie chart visualisation was selected to emphasize to the user, the difference between genome frequency and protein expression among the superfamilies.</w:t>
      </w:r>
    </w:p>
    <w:p w14:paraId="24A3B67D" w14:textId="258CADCB" w:rsidR="000D5AEA" w:rsidRPr="00B67D58" w:rsidRDefault="000D5AEA" w:rsidP="000D5AEA">
      <w:r>
        <w:tab/>
        <w:t xml:space="preserve">All tables were illustrated using </w:t>
      </w:r>
      <w:r w:rsidR="001C7AE9">
        <w:t>“DataTables”</w:t>
      </w:r>
      <w:r>
        <w:t xml:space="preserve"> JQuery plugin (see</w:t>
      </w:r>
      <w:r w:rsidR="00B528E9">
        <w:t xml:space="preserve"> </w:t>
      </w:r>
      <w:r w:rsidR="00B528E9">
        <w:fldChar w:fldCharType="begin"/>
      </w:r>
      <w:r w:rsidR="00B528E9">
        <w:instrText xml:space="preserve"> REF _Ref506369625 \r \h </w:instrText>
      </w:r>
      <w:r w:rsidR="00B528E9">
        <w:fldChar w:fldCharType="separate"/>
      </w:r>
      <w:r w:rsidR="00A5017A">
        <w:t>1.4.3</w:t>
      </w:r>
      <w:r w:rsidR="00B528E9">
        <w:fldChar w:fldCharType="end"/>
      </w:r>
      <w:r>
        <w:t xml:space="preserve"> for more information), which is the main reason for the </w:t>
      </w:r>
      <w:r w:rsidRPr="00C338D3">
        <w:t>interactivity</w:t>
      </w:r>
      <w:r>
        <w:t xml:space="preserve"> and the speed of this feature. For this page, the standard configuration for </w:t>
      </w:r>
      <w:r w:rsidR="001C7AE9">
        <w:t>“DataTables”</w:t>
      </w:r>
      <w:r>
        <w:t xml:space="preserve"> was used. The user can search the tables using the search-bar, sort the columns and navigate through the different table pages using the pagination buttons</w:t>
      </w:r>
      <w:r w:rsidRPr="00605C70">
        <w:rPr>
          <w:lang w:val="en-US"/>
        </w:rPr>
        <w:t xml:space="preserve"> </w:t>
      </w:r>
      <w:r>
        <w:t xml:space="preserve">indicated on the bottom right. </w:t>
      </w:r>
    </w:p>
    <w:p w14:paraId="379C98BA" w14:textId="4AA8F2D4" w:rsidR="000D5AEA" w:rsidRDefault="000D5AEA" w:rsidP="000D5AEA">
      <w:r>
        <w:t xml:space="preserve"> </w:t>
      </w:r>
      <w:r>
        <w:tab/>
        <w:t xml:space="preserve">The two pie charts were created using ChartJS (see </w:t>
      </w:r>
      <w:r w:rsidR="007A1FFE">
        <w:fldChar w:fldCharType="begin"/>
      </w:r>
      <w:r w:rsidR="007A1FFE">
        <w:instrText xml:space="preserve"> REF _Ref506369654 \r \h </w:instrText>
      </w:r>
      <w:r w:rsidR="007A1FFE">
        <w:fldChar w:fldCharType="separate"/>
      </w:r>
      <w:r w:rsidR="00A5017A">
        <w:t>1.4.4</w:t>
      </w:r>
      <w:r w:rsidR="007A1FFE">
        <w:fldChar w:fldCharType="end"/>
      </w:r>
      <w:r w:rsidR="007A1FFE">
        <w:t xml:space="preserve"> </w:t>
      </w:r>
      <w:r>
        <w:t>for more information). These charts have attractive colours and design, while allowing the user to interact with the graphs, as each pie slice becomes highlighted and shows information on hover.</w:t>
      </w:r>
    </w:p>
    <w:p w14:paraId="0D9BF4B6" w14:textId="77777777" w:rsidR="000D5AEA" w:rsidRDefault="000D5AEA" w:rsidP="000D5AEA">
      <w:r>
        <w:tab/>
        <w:t>The data for the tables and the charts are loaded directly from the database on each website’s refresh, contributing to the “updatable” character of the software.</w:t>
      </w:r>
    </w:p>
    <w:p w14:paraId="396360E5" w14:textId="5C75A11F" w:rsidR="007664DB" w:rsidRPr="00A069DA" w:rsidRDefault="4375A9EC" w:rsidP="00605C70">
      <w:pPr>
        <w:pStyle w:val="Heading2"/>
      </w:pPr>
      <w:bookmarkStart w:id="72" w:name="_Toc506472270"/>
      <w:bookmarkStart w:id="73" w:name="_Toc506472559"/>
      <w:bookmarkStart w:id="74" w:name="_Toc506472838"/>
      <w:r>
        <w:t>Distribution table</w:t>
      </w:r>
      <w:bookmarkEnd w:id="72"/>
      <w:bookmarkEnd w:id="73"/>
      <w:bookmarkEnd w:id="74"/>
    </w:p>
    <w:p w14:paraId="728F3432" w14:textId="759AC9EB" w:rsidR="4375A9EC" w:rsidRDefault="3E8825FF" w:rsidP="008B3365">
      <w:pPr>
        <w:ind w:firstLine="576"/>
      </w:pPr>
      <w:r w:rsidRPr="3E8825FF">
        <w:rPr>
          <w:rFonts w:eastAsia="Lucida Sans Unicode" w:cs="Lucida Sans Unicode"/>
        </w:rPr>
        <w:t>This part of the application allows users to select a chromosome from a panel with buttons for all chromosomes to view the distribution of HERV and LINE1 repeats. This includes a dropdown function which shows the user the exact number when hovering over each of the 24 ‘Chr’ buttons before selection. This information is displayed through accessing the appropriate tables in the MySQL database and using JQuery to allow for the selection and dropdown functions.</w:t>
      </w:r>
    </w:p>
    <w:p w14:paraId="5C295A06" w14:textId="37416BFE" w:rsidR="4375A9EC" w:rsidRDefault="4375A9EC" w:rsidP="4375A9EC">
      <w:pPr>
        <w:ind w:firstLine="720"/>
      </w:pPr>
      <w:r w:rsidRPr="4375A9EC">
        <w:rPr>
          <w:rFonts w:eastAsia="Lucida Sans Unicode" w:cs="Lucida Sans Unicode"/>
        </w:rPr>
        <w:t>For this visualisation, the R BioConductor libraries karyoploteR (</w:t>
      </w:r>
      <w:hyperlink r:id="rId35">
        <w:r w:rsidRPr="4375A9EC">
          <w:rPr>
            <w:rStyle w:val="Hyperlink"/>
            <w:rFonts w:eastAsia="Lucida Sans Unicode" w:cs="Lucida Sans Unicode"/>
            <w:color w:val="002060"/>
          </w:rPr>
          <w:t>https://goo.gl/CnA3HW</w:t>
        </w:r>
      </w:hyperlink>
      <w:r w:rsidRPr="4375A9EC">
        <w:rPr>
          <w:rFonts w:eastAsia="Lucida Sans Unicode" w:cs="Lucida Sans Unicode"/>
          <w:color w:val="002060"/>
        </w:rPr>
        <w:t>)</w:t>
      </w:r>
      <w:r w:rsidRPr="4375A9EC">
        <w:rPr>
          <w:rFonts w:eastAsia="Lucida Sans Unicode" w:cs="Lucida Sans Unicode"/>
        </w:rPr>
        <w:t xml:space="preserve"> and BSgenome.Hapiens.UCSC.hg38 (</w:t>
      </w:r>
      <w:hyperlink r:id="rId36">
        <w:r w:rsidRPr="4375A9EC">
          <w:rPr>
            <w:rStyle w:val="Hyperlink"/>
            <w:rFonts w:eastAsia="Lucida Sans Unicode" w:cs="Lucida Sans Unicode"/>
            <w:color w:val="002060"/>
          </w:rPr>
          <w:t>https://goo.gl/qAPUJt</w:t>
        </w:r>
      </w:hyperlink>
      <w:r w:rsidRPr="4375A9EC">
        <w:rPr>
          <w:rFonts w:eastAsia="Lucida Sans Unicode" w:cs="Lucida Sans Unicode"/>
          <w:color w:val="002060"/>
        </w:rPr>
        <w:t>)</w:t>
      </w:r>
      <w:r w:rsidRPr="4375A9EC">
        <w:rPr>
          <w:rFonts w:eastAsia="Lucida Sans Unicode" w:cs="Lucida Sans Unicode"/>
        </w:rPr>
        <w:t xml:space="preserve"> were used. The karyoploteR library was implemented to create ideograms for each of the chromosomes 1-22, X and Y. The HERV and LINE1 repeats were mapped to tracks on the ideograms according to their start and end </w:t>
      </w:r>
      <w:r w:rsidRPr="4375A9EC">
        <w:rPr>
          <w:rFonts w:eastAsia="Lucida Sans Unicode" w:cs="Lucida Sans Unicode"/>
        </w:rPr>
        <w:lastRenderedPageBreak/>
        <w:t>positions on each chromosome. The BSgenome.Hapiens.UCSC.hg38 library was used to set the sequence lengths of the chosen chromosome to avoid incorrect mapping of the repeats. Two tracks were visualised for each Superfamily, one for the mapping of the repeat regions to the appropriate position, customised to allow for overlapping regions due to the number of repeats. The other track plots the density of those repeats based on comparing between overlapping windows of 100,000 base pairs on the chromosome. From this the user can easily see and compare which part of the chromosome contains the most repeats for HERV and LINE1. This process created an ideogram for each chromosome which could be exported as an image from R and integrated into the websites structure.</w:t>
      </w:r>
    </w:p>
    <w:p w14:paraId="2E1115E3" w14:textId="76D68BD6" w:rsidR="4375A9EC" w:rsidRDefault="3E8825FF" w:rsidP="4375A9EC">
      <w:pPr>
        <w:ind w:firstLine="720"/>
      </w:pPr>
      <w:r w:rsidRPr="3E8825FF">
        <w:rPr>
          <w:rFonts w:eastAsia="Lucida Sans Unicode" w:cs="Lucida Sans Unicode"/>
        </w:rPr>
        <w:t xml:space="preserve">To improve the ideogram, it was customised to include a track ruler to show the length in base pairs under each chromosome. For this a ‘tick’ distance of 20 was set which represents the length of 200,000 base pairs. The cytoband names for each chromosome were also added and adjusted to improve and refine the ease of viewing for the user. </w:t>
      </w:r>
    </w:p>
    <w:p w14:paraId="75BEF240" w14:textId="7B5CEB66" w:rsidR="4375A9EC" w:rsidRDefault="4375A9EC" w:rsidP="4375A9EC">
      <w:pPr>
        <w:ind w:firstLine="720"/>
      </w:pPr>
      <w:r w:rsidRPr="4375A9EC">
        <w:rPr>
          <w:rFonts w:eastAsia="Lucida Sans Unicode" w:cs="Lucida Sans Unicode"/>
        </w:rPr>
        <w:t xml:space="preserve">The karyoploteR library was chosen as it allows users to easily customize how their data is visualised using a variety of different functions. It can visualise multiple data types and a lot of information in a single image which is important in a project such as this with a large amount of data. </w:t>
      </w:r>
    </w:p>
    <w:p w14:paraId="7F4B3B07" w14:textId="4E1ACB3E" w:rsidR="4375A9EC" w:rsidRDefault="3E8825FF" w:rsidP="4375A9EC">
      <w:pPr>
        <w:ind w:firstLine="720"/>
      </w:pPr>
      <w:r w:rsidRPr="3E8825FF">
        <w:rPr>
          <w:rFonts w:eastAsia="Lucida Sans Unicode" w:cs="Lucida Sans Unicode"/>
        </w:rPr>
        <w:t>The BSgenome.Hapiens.UCSC.hg38 library was used as the original data from hg38 for the database was obtained through accessing the UCSC genome browser. Hence the right chromosome lengths needed to be used to avoid some repeats not being mapped to some chromosomes.</w:t>
      </w:r>
    </w:p>
    <w:p w14:paraId="2AE0BB3C" w14:textId="22070CCF" w:rsidR="3E8825FF" w:rsidRDefault="3E8825FF" w:rsidP="3E8825FF">
      <w:pPr>
        <w:ind w:firstLine="720"/>
        <w:rPr>
          <w:rFonts w:eastAsia="Lucida Sans Unicode" w:cs="Lucida Sans Unicode"/>
        </w:rPr>
      </w:pPr>
    </w:p>
    <w:p w14:paraId="0C0B22BA" w14:textId="10C87750" w:rsidR="3E8825FF" w:rsidRDefault="3E8825FF" w:rsidP="008511CA">
      <w:pPr>
        <w:pStyle w:val="Heading3"/>
      </w:pPr>
      <w:bookmarkStart w:id="75" w:name="_Toc506472271"/>
      <w:bookmarkStart w:id="76" w:name="_Toc506472366"/>
      <w:bookmarkStart w:id="77" w:name="_Toc506472465"/>
      <w:bookmarkStart w:id="78" w:name="_Toc506472560"/>
      <w:r w:rsidRPr="3E8825FF">
        <w:t>Limitations</w:t>
      </w:r>
      <w:bookmarkEnd w:id="75"/>
      <w:bookmarkEnd w:id="76"/>
      <w:bookmarkEnd w:id="77"/>
      <w:bookmarkEnd w:id="78"/>
    </w:p>
    <w:p w14:paraId="69351B18" w14:textId="0A4E8AF4" w:rsidR="3E8825FF" w:rsidRDefault="3E8825FF">
      <w:r w:rsidRPr="3E8825FF">
        <w:rPr>
          <w:rFonts w:eastAsia="Lucida Sans Unicode" w:cs="Lucida Sans Unicode"/>
        </w:rPr>
        <w:t xml:space="preserve">During the process of this project, the idea of having an interactive visualisation of the distribution of repeats did not become a reality. This was due to the time </w:t>
      </w:r>
      <w:r w:rsidRPr="3E8825FF">
        <w:rPr>
          <w:rFonts w:eastAsia="Lucida Sans Unicode" w:cs="Lucida Sans Unicode"/>
        </w:rPr>
        <w:lastRenderedPageBreak/>
        <w:t>restraints and limited resources during the project. Due to the nature of how the distribution of retroelements was implemented, if the website was to be updated with more repeat families, it would have to be updated manually rather than automatically.</w:t>
      </w:r>
    </w:p>
    <w:p w14:paraId="1CCCEA57" w14:textId="7802B331" w:rsidR="4375A9EC" w:rsidRDefault="4375A9EC" w:rsidP="4375A9EC">
      <w:pPr>
        <w:ind w:firstLine="720"/>
        <w:rPr>
          <w:rFonts w:cs="Lucida Sans Unicode"/>
        </w:rPr>
      </w:pPr>
    </w:p>
    <w:p w14:paraId="426021AB" w14:textId="15732A8E" w:rsidR="007664DB" w:rsidRDefault="4375A9EC" w:rsidP="00605C70">
      <w:pPr>
        <w:pStyle w:val="Heading2"/>
      </w:pPr>
      <w:bookmarkStart w:id="79" w:name="_Toc506472272"/>
      <w:bookmarkStart w:id="80" w:name="_Toc506472561"/>
      <w:bookmarkStart w:id="81" w:name="_Toc506472839"/>
      <w:r>
        <w:t>Protein sequences list</w:t>
      </w:r>
      <w:bookmarkEnd w:id="79"/>
      <w:bookmarkEnd w:id="80"/>
      <w:bookmarkEnd w:id="81"/>
    </w:p>
    <w:p w14:paraId="697DA263" w14:textId="25CDFF96" w:rsidR="00111CDE" w:rsidRDefault="00605C70" w:rsidP="00605C70">
      <w:r>
        <w:tab/>
        <w:t xml:space="preserve">Through the page of </w:t>
      </w:r>
      <w:r w:rsidR="00B70317">
        <w:t xml:space="preserve">the </w:t>
      </w:r>
      <w:r>
        <w:t xml:space="preserve">protein sequence list, the user can </w:t>
      </w:r>
      <w:r w:rsidR="00E86660">
        <w:t xml:space="preserve">explore </w:t>
      </w:r>
      <w:r w:rsidR="00B70317">
        <w:t>the proteins of the retrotransposons</w:t>
      </w:r>
      <w:r w:rsidR="00961A0A">
        <w:t xml:space="preserve"> by </w:t>
      </w:r>
      <w:r w:rsidR="00B70317">
        <w:t xml:space="preserve">navigating through two big tables (for HERVs and LINE-1s respectively). </w:t>
      </w:r>
      <w:r w:rsidR="00961A0A">
        <w:t>The tables are accessible via two buttons on the top of the page</w:t>
      </w:r>
      <w:r w:rsidR="00111CDE">
        <w:t>. Both tables contain a unique id for each protein and information on the family, name and sequence of this protein.</w:t>
      </w:r>
    </w:p>
    <w:p w14:paraId="32459148" w14:textId="7F6C5F25" w:rsidR="009C0D43" w:rsidRDefault="4375A9EC" w:rsidP="00BD1179">
      <w:pPr>
        <w:ind w:firstLine="720"/>
      </w:pPr>
      <w:r>
        <w:t xml:space="preserve">All tables were illustrated using </w:t>
      </w:r>
      <w:r w:rsidR="001C7AE9">
        <w:t>“DataTables”</w:t>
      </w:r>
      <w:r>
        <w:t xml:space="preserve"> JQuery plugin (see</w:t>
      </w:r>
      <w:r w:rsidR="00F501FF">
        <w:t xml:space="preserve"> </w:t>
      </w:r>
      <w:r w:rsidR="00101702">
        <w:fldChar w:fldCharType="begin"/>
      </w:r>
      <w:r w:rsidR="00101702">
        <w:instrText xml:space="preserve"> REF _Ref506369625 \r \h </w:instrText>
      </w:r>
      <w:r w:rsidR="00101702">
        <w:fldChar w:fldCharType="separate"/>
      </w:r>
      <w:r w:rsidR="00A5017A">
        <w:t>1.4.3</w:t>
      </w:r>
      <w:r w:rsidR="00101702">
        <w:fldChar w:fldCharType="end"/>
      </w:r>
      <w:r w:rsidR="00F501FF">
        <w:t xml:space="preserve"> </w:t>
      </w:r>
      <w:r>
        <w:t xml:space="preserve">for more information). Due to the fact that significantly large database tables (~30,000 HERV and ~600.000 LINE-1 proteins) have to be loaded in this page, the server-side processing option of </w:t>
      </w:r>
      <w:r w:rsidR="001C7AE9">
        <w:t>“DataTables”</w:t>
      </w:r>
      <w:r>
        <w:t xml:space="preserve"> was used. With server-side processing, “DataTables” makes a query to the database server for the data that needs to be shown on the page for a specific time (i.e. paging – Page 1) which is received and converted by Flask into a json object which is projected by “DataTables”.</w:t>
      </w:r>
      <w:r w:rsidR="001D31F7">
        <w:t xml:space="preserve"> Code used: </w:t>
      </w:r>
      <w:hyperlink r:id="rId37" w:history="1">
        <w:r w:rsidR="00C152DB" w:rsidRPr="00F961B7">
          <w:rPr>
            <w:rStyle w:val="linksChar"/>
          </w:rPr>
          <w:t>https://github.com/SergioLlana/datatables-flask-serverside/commits/master</w:t>
        </w:r>
      </w:hyperlink>
      <w:r w:rsidR="00F961B7">
        <w:rPr>
          <w:rStyle w:val="linksChar"/>
        </w:rPr>
        <w:t>.</w:t>
      </w:r>
      <w:r>
        <w:t xml:space="preserve"> Therefore, all the heavy work is done by the database server, while the software continues to run smoothly. The user can use the search-bar to search these tables for ID, Family or protein name, as the sequence searching is done more efficiently and reliably through the Peptide Sequence Identifier feature of the software. The user can also navigate through the different pages using the pagination buttons on the bottom right.</w:t>
      </w:r>
    </w:p>
    <w:p w14:paraId="4E7C9451" w14:textId="15E5815B" w:rsidR="00BD1179" w:rsidRDefault="3E8825FF" w:rsidP="007C4657">
      <w:pPr>
        <w:pStyle w:val="Heading3"/>
      </w:pPr>
      <w:bookmarkStart w:id="82" w:name="_Toc506472273"/>
      <w:bookmarkStart w:id="83" w:name="_Toc506472368"/>
      <w:bookmarkStart w:id="84" w:name="_Toc506472467"/>
      <w:bookmarkStart w:id="85" w:name="_Toc506472562"/>
      <w:r w:rsidRPr="3E8825FF">
        <w:t>Limitations</w:t>
      </w:r>
      <w:bookmarkEnd w:id="82"/>
      <w:bookmarkEnd w:id="83"/>
      <w:bookmarkEnd w:id="84"/>
      <w:bookmarkEnd w:id="85"/>
      <w:r w:rsidR="003A55F9">
        <w:fldChar w:fldCharType="begin"/>
      </w:r>
      <w:r w:rsidR="003A55F9">
        <w:instrText xml:space="preserve"> HYPERLINK \l "_JavaScript_libraries" </w:instrText>
      </w:r>
      <w:r w:rsidR="003A55F9">
        <w:fldChar w:fldCharType="end"/>
      </w:r>
    </w:p>
    <w:p w14:paraId="3C940556" w14:textId="793419FC" w:rsidR="007F7908" w:rsidRDefault="4375A9EC" w:rsidP="00BD1179">
      <w:pPr>
        <w:ind w:firstLine="720"/>
      </w:pPr>
      <w:r>
        <w:t xml:space="preserve">However, LINE-1 table is not as fast as it could be due to its large size, something which could be resolved by linking “DataTables” directly to MySQL without Flask’s intervention.  </w:t>
      </w:r>
    </w:p>
    <w:p w14:paraId="7AF0D61F" w14:textId="77777777" w:rsidR="00BD1179" w:rsidRPr="00BD1179" w:rsidRDefault="00BD1179" w:rsidP="00BD1179">
      <w:pPr>
        <w:ind w:firstLine="720"/>
      </w:pPr>
    </w:p>
    <w:p w14:paraId="6C4EAA85" w14:textId="408FEFAD" w:rsidR="007664DB" w:rsidRPr="000047F0" w:rsidRDefault="4375A9EC" w:rsidP="000047F0">
      <w:pPr>
        <w:pStyle w:val="Heading2"/>
      </w:pPr>
      <w:bookmarkStart w:id="86" w:name="_Toc506472274"/>
      <w:bookmarkStart w:id="87" w:name="_Toc506472563"/>
      <w:bookmarkStart w:id="88" w:name="_Toc506472840"/>
      <w:r>
        <w:t>Relationships Viewer</w:t>
      </w:r>
      <w:bookmarkEnd w:id="86"/>
      <w:bookmarkEnd w:id="87"/>
      <w:bookmarkEnd w:id="88"/>
    </w:p>
    <w:p w14:paraId="49E71EEF" w14:textId="408FEFAD" w:rsidR="004D1889" w:rsidRDefault="3E8825FF" w:rsidP="3E8825FF">
      <w:pPr>
        <w:ind w:firstLine="720"/>
        <w:rPr>
          <w:rFonts w:eastAsia="Lucida Sans Unicode" w:cs="Lucida Sans Unicode"/>
        </w:rPr>
      </w:pPr>
      <w:r w:rsidRPr="077912AB">
        <w:rPr>
          <w:rFonts w:eastAsia="Lucida Sans Unicode" w:cs="Lucida Sans Unicode"/>
        </w:rPr>
        <w:t xml:space="preserve">This part of the website allows the user to click the 2 main buttons (HERV and LINE1) which displays their respective relationship tree image. </w:t>
      </w:r>
      <w:r w:rsidR="00757833" w:rsidRPr="077912AB">
        <w:rPr>
          <w:rFonts w:eastAsia="Lucida Sans Unicode" w:cs="Lucida Sans Unicode"/>
        </w:rPr>
        <w:t xml:space="preserve">The HERV tree was created using </w:t>
      </w:r>
      <w:r w:rsidR="0045625C" w:rsidRPr="077912AB">
        <w:rPr>
          <w:rFonts w:eastAsia="Lucida Sans Unicode" w:cs="Lucida Sans Unicode"/>
        </w:rPr>
        <w:t>the sequences of the pol protein, while</w:t>
      </w:r>
      <w:r w:rsidR="00C973DF" w:rsidRPr="077912AB">
        <w:rPr>
          <w:rFonts w:eastAsia="Lucida Sans Unicode" w:cs="Lucida Sans Unicode"/>
        </w:rPr>
        <w:t xml:space="preserve"> </w:t>
      </w:r>
      <w:r w:rsidR="00DF2AD3" w:rsidRPr="077912AB">
        <w:rPr>
          <w:rFonts w:eastAsia="Lucida Sans Unicode" w:cs="Lucida Sans Unicode"/>
        </w:rPr>
        <w:t>the LINE-1 tree was based on the protein sequences of LORF2 proteins.</w:t>
      </w:r>
      <w:r w:rsidR="0045625C" w:rsidRPr="077912AB">
        <w:rPr>
          <w:rFonts w:eastAsia="Lucida Sans Unicode" w:cs="Lucida Sans Unicode"/>
        </w:rPr>
        <w:t xml:space="preserve"> </w:t>
      </w:r>
      <w:r w:rsidR="267E8B35" w:rsidRPr="077912AB">
        <w:rPr>
          <w:rFonts w:eastAsia="Lucida Sans Unicode" w:cs="Lucida Sans Unicode"/>
        </w:rPr>
        <w:t xml:space="preserve">This was done usinng consensus </w:t>
      </w:r>
      <w:r w:rsidR="0F1894A6" w:rsidRPr="077912AB">
        <w:rPr>
          <w:rFonts w:eastAsia="Lucida Sans Unicode" w:cs="Lucida Sans Unicode"/>
        </w:rPr>
        <w:t xml:space="preserve">sequences </w:t>
      </w:r>
      <w:r w:rsidR="19947903" w:rsidRPr="077912AB">
        <w:rPr>
          <w:rFonts w:eastAsia="Lucida Sans Unicode" w:cs="Lucida Sans Unicode"/>
        </w:rPr>
        <w:t xml:space="preserve">for each family, </w:t>
      </w:r>
      <w:r w:rsidR="0F1894A6" w:rsidRPr="077912AB">
        <w:rPr>
          <w:rFonts w:eastAsia="Lucida Sans Unicode" w:cs="Lucida Sans Unicode"/>
        </w:rPr>
        <w:t xml:space="preserve">representing </w:t>
      </w:r>
      <w:r w:rsidR="19947903" w:rsidRPr="077912AB">
        <w:rPr>
          <w:rFonts w:eastAsia="Lucida Sans Unicode" w:cs="Lucida Sans Unicode"/>
        </w:rPr>
        <w:t xml:space="preserve">the given </w:t>
      </w:r>
      <w:r w:rsidR="0F1894A6" w:rsidRPr="077912AB">
        <w:rPr>
          <w:rFonts w:eastAsia="Lucida Sans Unicode" w:cs="Lucida Sans Unicode"/>
        </w:rPr>
        <w:t>protein</w:t>
      </w:r>
      <w:r w:rsidR="19947903" w:rsidRPr="077912AB">
        <w:rPr>
          <w:rFonts w:eastAsia="Lucida Sans Unicode" w:cs="Lucida Sans Unicode"/>
        </w:rPr>
        <w:t>.</w:t>
      </w:r>
      <w:r w:rsidR="0F1894A6" w:rsidRPr="077912AB">
        <w:rPr>
          <w:rFonts w:eastAsia="Lucida Sans Unicode" w:cs="Lucida Sans Unicode"/>
        </w:rPr>
        <w:t xml:space="preserve"> </w:t>
      </w:r>
      <w:r w:rsidR="5A05AC81" w:rsidRPr="077912AB">
        <w:rPr>
          <w:rFonts w:eastAsia="Lucida Sans Unicode" w:cs="Lucida Sans Unicode"/>
        </w:rPr>
        <w:t>uscle</w:t>
      </w:r>
      <w:r w:rsidRPr="077912AB">
        <w:rPr>
          <w:rFonts w:eastAsia="Lucida Sans Unicode" w:cs="Lucida Sans Unicode"/>
        </w:rPr>
        <w:t xml:space="preserve"> was used to </w:t>
      </w:r>
      <w:r w:rsidR="5A05AC81" w:rsidRPr="077912AB">
        <w:rPr>
          <w:rFonts w:eastAsia="Lucida Sans Unicode" w:cs="Lucida Sans Unicode"/>
        </w:rPr>
        <w:t>construct</w:t>
      </w:r>
      <w:r w:rsidR="0A363AF9" w:rsidRPr="077912AB">
        <w:rPr>
          <w:rFonts w:eastAsia="Lucida Sans Unicode" w:cs="Lucida Sans Unicode"/>
        </w:rPr>
        <w:t xml:space="preserve"> within-family</w:t>
      </w:r>
      <w:r w:rsidR="5A05AC81" w:rsidRPr="077912AB">
        <w:rPr>
          <w:rFonts w:eastAsia="Lucida Sans Unicode" w:cs="Lucida Sans Unicode"/>
        </w:rPr>
        <w:t xml:space="preserve"> multiple sequence </w:t>
      </w:r>
      <w:r w:rsidR="026D904D" w:rsidRPr="077912AB">
        <w:rPr>
          <w:rFonts w:eastAsia="Lucida Sans Unicode" w:cs="Lucida Sans Unicode"/>
        </w:rPr>
        <w:t>alignment then the cons too from the Emboss package produced the consensus sequence.</w:t>
      </w:r>
      <w:r w:rsidRPr="077912AB">
        <w:rPr>
          <w:rFonts w:eastAsia="Lucida Sans Unicode" w:cs="Lucida Sans Unicode"/>
        </w:rPr>
        <w:t xml:space="preserve"> Clustal Omega was then used to create a final alignment of the sequences (using EBI online Portal) which also created a newick formatted phylogenetic tree file. This tree file was then processed using an online resource tool called ITOL (Interactive tree of life) to provide the tree Image.</w:t>
      </w:r>
      <w:r w:rsidR="00DF2AD3" w:rsidRPr="077912AB">
        <w:rPr>
          <w:rFonts w:eastAsia="Lucida Sans Unicode" w:cs="Lucida Sans Unicode"/>
        </w:rPr>
        <w:t xml:space="preserve"> This image is non-dynamically projected on the page.</w:t>
      </w:r>
    </w:p>
    <w:p w14:paraId="16E34603" w14:textId="2C25A787" w:rsidR="3E8825FF" w:rsidRDefault="3E8825FF" w:rsidP="00C71BC0">
      <w:pPr>
        <w:pStyle w:val="Heading4"/>
      </w:pPr>
      <w:r w:rsidRPr="3E8825FF">
        <w:t>Limitations</w:t>
      </w:r>
    </w:p>
    <w:p w14:paraId="74662E76" w14:textId="085C60B5" w:rsidR="00ED41E8" w:rsidRPr="004D1889" w:rsidRDefault="3E8825FF" w:rsidP="3E8825FF">
      <w:pPr>
        <w:ind w:firstLine="720"/>
        <w:rPr>
          <w:rFonts w:cs="Lucida Sans Unicode"/>
        </w:rPr>
      </w:pPr>
      <w:r w:rsidRPr="3E8825FF">
        <w:rPr>
          <w:rFonts w:cs="Lucida Sans Unicode"/>
        </w:rPr>
        <w:t>Originally this part of the application was meant to have interactivity for the user</w:t>
      </w:r>
      <w:r w:rsidR="00DF2AD3">
        <w:rPr>
          <w:rFonts w:cs="Lucida Sans Unicode"/>
        </w:rPr>
        <w:t xml:space="preserve">. </w:t>
      </w:r>
      <w:r w:rsidRPr="3E8825FF">
        <w:rPr>
          <w:rFonts w:cs="Lucida Sans Unicode"/>
        </w:rPr>
        <w:t>Showing the peptide-peptide interactions was also an option. However, this did not happen due to unforeseen circumstances during the project.</w:t>
      </w:r>
    </w:p>
    <w:p w14:paraId="73079069" w14:textId="5861DB1D" w:rsidR="3E8825FF" w:rsidRDefault="3E8825FF" w:rsidP="3E8825FF">
      <w:pPr>
        <w:ind w:firstLine="720"/>
        <w:rPr>
          <w:rFonts w:cs="Lucida Sans Unicode"/>
        </w:rPr>
      </w:pPr>
    </w:p>
    <w:p w14:paraId="2C7B2591" w14:textId="77777777" w:rsidR="004D1889" w:rsidRPr="004D1889" w:rsidRDefault="3E8825FF" w:rsidP="003E4057">
      <w:pPr>
        <w:pStyle w:val="Heading4"/>
      </w:pPr>
      <w:r>
        <w:t>Additional User Functionality – Upload User Tree</w:t>
      </w:r>
    </w:p>
    <w:p w14:paraId="0B5CECA4" w14:textId="77E4A0DC" w:rsidR="004D1889" w:rsidRDefault="3E8825FF" w:rsidP="3E8825FF">
      <w:pPr>
        <w:ind w:firstLine="720"/>
        <w:rPr>
          <w:rFonts w:cs="Lucida Sans Unicode"/>
        </w:rPr>
      </w:pPr>
      <w:r w:rsidRPr="3E8825FF">
        <w:rPr>
          <w:rFonts w:cs="Lucida Sans Unicode"/>
        </w:rPr>
        <w:t>The software allows the user to upload a tree file of their own and the software will process the file and output a tree that they can visualise. The only accepted files currently are tree files in the newick format (.nwk, .newick) and .ph files.</w:t>
      </w:r>
    </w:p>
    <w:p w14:paraId="06EF1591" w14:textId="208297B8" w:rsidR="004D1889" w:rsidRPr="004D1889" w:rsidRDefault="3E8825FF" w:rsidP="3E8825FF">
      <w:pPr>
        <w:rPr>
          <w:rFonts w:cs="Lucida Sans Unicode"/>
        </w:rPr>
      </w:pPr>
      <w:r w:rsidRPr="3E8825FF">
        <w:rPr>
          <w:rFonts w:cs="Lucida Sans Unicode"/>
        </w:rPr>
        <w:t>Upon uploading a file, a new window displaying the tree file is shown. If the window does not appear, the website automatically displays another version of the tree file in the website itself which is generated after submission of the file.</w:t>
      </w:r>
    </w:p>
    <w:p w14:paraId="302173DC" w14:textId="138CB0B3" w:rsidR="004D1889" w:rsidRDefault="3E8825FF" w:rsidP="3E8825FF">
      <w:pPr>
        <w:ind w:firstLine="720"/>
        <w:rPr>
          <w:rFonts w:cs="Lucida Sans Unicode"/>
        </w:rPr>
      </w:pPr>
      <w:r w:rsidRPr="3E8825FF">
        <w:rPr>
          <w:rFonts w:cs="Lucida Sans Unicode"/>
        </w:rPr>
        <w:lastRenderedPageBreak/>
        <w:t>The Phylo module from Biopython is used to parse the file and then using the matplotlib and phylo module, a tree image is displayed in a new pop up window which can be altered using limited functions such as zooming and panning around.</w:t>
      </w:r>
    </w:p>
    <w:p w14:paraId="71F2E1B8" w14:textId="0213C1AC" w:rsidR="009E2721" w:rsidRPr="004D1889" w:rsidRDefault="3E8825FF" w:rsidP="3E8825FF">
      <w:pPr>
        <w:ind w:firstLine="720"/>
        <w:rPr>
          <w:rFonts w:cs="Lucida Sans Unicode"/>
        </w:rPr>
      </w:pPr>
      <w:r w:rsidRPr="3E8825FF">
        <w:rPr>
          <w:rFonts w:cs="Lucida Sans Unicode"/>
        </w:rPr>
        <w:t>Before uploading a file, you are given the option to select the DPI (dots per inch) quality of the image to be rendered which is then displayed in the browser. The user is then able to click the image which results in an option to download the image to the user’s computer.</w:t>
      </w:r>
    </w:p>
    <w:p w14:paraId="44FDE3F6" w14:textId="4F3D0D5D" w:rsidR="00D80D00" w:rsidRDefault="4375A9EC" w:rsidP="4375A9EC">
      <w:pPr>
        <w:ind w:firstLine="720"/>
        <w:rPr>
          <w:rFonts w:cs="Lucida Sans Unicode"/>
        </w:rPr>
      </w:pPr>
      <w:r w:rsidRPr="4375A9EC">
        <w:rPr>
          <w:rFonts w:cs="Lucida Sans Unicode"/>
        </w:rPr>
        <w:t>If an incorrect filetype is uploaded, the software rejects the file and displays an error message.</w:t>
      </w:r>
    </w:p>
    <w:p w14:paraId="1F9A99A8" w14:textId="0A2B2EA6" w:rsidR="000047F0" w:rsidRDefault="3E8825FF" w:rsidP="000047F0">
      <w:pPr>
        <w:ind w:firstLine="720"/>
      </w:pPr>
      <w:r>
        <w:t xml:space="preserve">One encounter which caused some issues was with a library module called PyGraphViz, necessary for the functionality of this feature, which currently only works with 32bit of python. Unfortunately, using 32bit python would cause memory errors when trying to upload large files (&gt; 300MB) causing the program to crash. </w:t>
      </w:r>
      <w:r w:rsidRPr="3E8825FF">
        <w:t>This was an issue which currently has not been resolved and is important to discuss as the creation of software is meaningless if it has not been coded for different</w:t>
      </w:r>
      <w:r>
        <w:t xml:space="preserve"> platforms. Restricting access to a</w:t>
      </w:r>
      <w:r w:rsidRPr="3E8825FF">
        <w:t xml:space="preserve"> certain t</w:t>
      </w:r>
      <w:r>
        <w:t>ype of architecture as experienced first-hand can cause software issues. Upon doing some research, there appears to be unofficial binaries (64bit versions) which do exist and may be able to overcome these issues thanks to Christoph Gohlke (</w:t>
      </w:r>
      <w:hyperlink r:id="rId38">
        <w:r w:rsidRPr="3E8825FF">
          <w:rPr>
            <w:rStyle w:val="Hyperlink"/>
            <w:rFonts w:eastAsia="Lucida Sans Unicode" w:cs="Lucida Sans Unicode"/>
          </w:rPr>
          <w:t>https://www.lfd.uci.edu/~gohlke/</w:t>
        </w:r>
      </w:hyperlink>
      <w:r w:rsidRPr="3E8825FF">
        <w:rPr>
          <w:rFonts w:eastAsia="Lucida Sans Unicode" w:cs="Lucida Sans Unicode"/>
        </w:rPr>
        <w:t>) from</w:t>
      </w:r>
      <w:r>
        <w:t xml:space="preserve"> the University of California. Due to the limited time and the addition of the upload newick tree near the end of the project, we have currently not been able to incorporate PyGraphViz into working with 64bit python.</w:t>
      </w:r>
    </w:p>
    <w:p w14:paraId="16E196F6" w14:textId="77777777" w:rsidR="00CA0286" w:rsidRPr="00A069DA" w:rsidRDefault="00CA0286" w:rsidP="000047F0">
      <w:pPr>
        <w:ind w:firstLine="720"/>
        <w:rPr>
          <w:rFonts w:cs="Lucida Sans Unicode"/>
        </w:rPr>
      </w:pPr>
    </w:p>
    <w:p w14:paraId="5B1F38D8" w14:textId="77777777" w:rsidR="00D80D00" w:rsidRPr="00A069DA" w:rsidRDefault="4375A9EC" w:rsidP="000047F0">
      <w:pPr>
        <w:pStyle w:val="Heading2"/>
      </w:pPr>
      <w:bookmarkStart w:id="89" w:name="_Toc506472275"/>
      <w:bookmarkStart w:id="90" w:name="_Toc506472564"/>
      <w:bookmarkStart w:id="91" w:name="_Toc506472841"/>
      <w:r>
        <w:t>Uploading of Files</w:t>
      </w:r>
      <w:bookmarkEnd w:id="89"/>
      <w:bookmarkEnd w:id="90"/>
      <w:bookmarkEnd w:id="91"/>
    </w:p>
    <w:p w14:paraId="39A560C2" w14:textId="1A1BFC7F" w:rsidR="00205922" w:rsidRPr="00205922" w:rsidRDefault="3E8825FF" w:rsidP="3E8825FF">
      <w:pPr>
        <w:ind w:firstLine="720"/>
        <w:rPr>
          <w:rFonts w:cs="Lucida Sans Unicode"/>
        </w:rPr>
      </w:pPr>
      <w:r w:rsidRPr="3E8825FF">
        <w:rPr>
          <w:rFonts w:cs="Lucida Sans Unicode"/>
        </w:rPr>
        <w:t>Allowing users to upload files of their own enables them to search our database and identify family members that the peptide sequence has been translated from.</w:t>
      </w:r>
    </w:p>
    <w:p w14:paraId="187DCA5F" w14:textId="0DCDB529" w:rsidR="00205922" w:rsidRPr="00BB0C14" w:rsidRDefault="4375A9EC" w:rsidP="006A7A8A">
      <w:pPr>
        <w:pStyle w:val="Heading3"/>
      </w:pPr>
      <w:bookmarkStart w:id="92" w:name="_Toc506472276"/>
      <w:bookmarkStart w:id="93" w:name="_Toc506472371"/>
      <w:bookmarkStart w:id="94" w:name="_Toc506472470"/>
      <w:bookmarkStart w:id="95" w:name="_Toc506472565"/>
      <w:r>
        <w:lastRenderedPageBreak/>
        <w:t>Peptide Sequence Identifier (FASTA format)</w:t>
      </w:r>
      <w:bookmarkEnd w:id="92"/>
      <w:bookmarkEnd w:id="93"/>
      <w:bookmarkEnd w:id="94"/>
      <w:bookmarkEnd w:id="95"/>
    </w:p>
    <w:p w14:paraId="2CC95476" w14:textId="5D4A62F1" w:rsidR="00205922" w:rsidRPr="00205922" w:rsidRDefault="3E8825FF" w:rsidP="3E8825FF">
      <w:pPr>
        <w:ind w:firstLine="720"/>
        <w:rPr>
          <w:rFonts w:cs="Lucida Sans Unicode"/>
        </w:rPr>
      </w:pPr>
      <w:r w:rsidRPr="3E8825FF">
        <w:rPr>
          <w:rFonts w:cs="Lucida Sans Unicode"/>
        </w:rPr>
        <w:t>This webpage allows for user input via 2 different methods. The first method allows a user to upload a fasta protein sequence file to the server to analyse the file. The second method allows a user to paste one sequence into a text box before pressing search.</w:t>
      </w:r>
    </w:p>
    <w:p w14:paraId="42BA0450" w14:textId="3B4B9FF8" w:rsidR="00205922" w:rsidRPr="00205922" w:rsidRDefault="3E8825FF" w:rsidP="3E8825FF">
      <w:pPr>
        <w:ind w:firstLine="720"/>
        <w:rPr>
          <w:rFonts w:cs="Lucida Sans Unicode"/>
        </w:rPr>
      </w:pPr>
      <w:r w:rsidRPr="3E8825FF">
        <w:rPr>
          <w:rFonts w:cs="Lucida Sans Unicode"/>
        </w:rPr>
        <w:t>The server first waits for a POST request method to engage before doing any further actions. If a GET request method is used, the normal webpage is served to the client with some data (up to 1000 rows) from the database being displayed. This allows the user</w:t>
      </w:r>
      <w:r w:rsidRPr="3E8825FF">
        <w:rPr>
          <w:rFonts w:cs="Lucida Sans Unicode"/>
          <w:color w:val="4472C4" w:themeColor="accent1"/>
        </w:rPr>
        <w:t xml:space="preserve"> </w:t>
      </w:r>
      <w:r w:rsidRPr="3E8825FF">
        <w:rPr>
          <w:rFonts w:cs="Lucida Sans Unicode"/>
        </w:rPr>
        <w:t>to navigate part of the database without any input.</w:t>
      </w:r>
    </w:p>
    <w:p w14:paraId="75445BE8" w14:textId="44F0D081" w:rsidR="00205922" w:rsidRPr="00205922" w:rsidRDefault="4375A9EC" w:rsidP="000D5AEA">
      <w:pPr>
        <w:pStyle w:val="Heading4"/>
      </w:pPr>
      <w:r>
        <w:t>Fasta Checker</w:t>
      </w:r>
    </w:p>
    <w:p w14:paraId="5A86D43B" w14:textId="6981158C" w:rsidR="00205922" w:rsidRPr="00205922" w:rsidRDefault="3E8825FF" w:rsidP="3E8825FF">
      <w:pPr>
        <w:ind w:firstLine="720"/>
        <w:rPr>
          <w:rFonts w:cs="Lucida Sans Unicode"/>
        </w:rPr>
      </w:pPr>
      <w:r w:rsidRPr="3E8825FF">
        <w:rPr>
          <w:rFonts w:cs="Lucida Sans Unicode"/>
        </w:rPr>
        <w:t>Due to the possible memory constraints on the host machine, the option was taken to disallow entering in more than one sequence with headers via the text box. Instead the user can</w:t>
      </w:r>
      <w:r w:rsidRPr="3E8825FF">
        <w:rPr>
          <w:rFonts w:cs="Lucida Sans Unicode"/>
          <w:color w:val="4472C4" w:themeColor="accent1"/>
        </w:rPr>
        <w:t xml:space="preserve"> </w:t>
      </w:r>
      <w:r w:rsidRPr="3E8825FF">
        <w:rPr>
          <w:rFonts w:cs="Lucida Sans Unicode"/>
        </w:rPr>
        <w:t>upload more than one sequence as a fasta file (including headers) where it can be parsed more efficiently using SeqIO module from biopython.</w:t>
      </w:r>
    </w:p>
    <w:p w14:paraId="0188CC81" w14:textId="238BAE10" w:rsidR="00205922" w:rsidRPr="00205922" w:rsidRDefault="3E8825FF" w:rsidP="3E8825FF">
      <w:pPr>
        <w:ind w:firstLine="720"/>
        <w:rPr>
          <w:rFonts w:cs="Lucida Sans Unicode"/>
        </w:rPr>
      </w:pPr>
      <w:r w:rsidRPr="3E8825FF">
        <w:rPr>
          <w:rFonts w:cs="Lucida Sans Unicode"/>
        </w:rPr>
        <w:t>The text field allows the user to enter any length peptide sequence with spaces and tabs in between and the software can concatenate and parse the data together (for ease of copy / paste use for the client).</w:t>
      </w:r>
    </w:p>
    <w:p w14:paraId="781A2802" w14:textId="77777777" w:rsidR="00205922" w:rsidRPr="00205922" w:rsidRDefault="3E8825FF" w:rsidP="3E8825FF">
      <w:pPr>
        <w:ind w:firstLine="720"/>
        <w:rPr>
          <w:rFonts w:cs="Lucida Sans Unicode"/>
        </w:rPr>
      </w:pPr>
      <w:r w:rsidRPr="3E8825FF">
        <w:rPr>
          <w:rFonts w:cs="Lucida Sans Unicode"/>
        </w:rPr>
        <w:t>If a file is uploaded that contains no data, an error message is relayed back to the user stating the file is empty.</w:t>
      </w:r>
    </w:p>
    <w:p w14:paraId="1E7DC8F2" w14:textId="19EB462D" w:rsidR="00205922" w:rsidRPr="00205922" w:rsidRDefault="4375A9EC" w:rsidP="000D5AEA">
      <w:pPr>
        <w:pStyle w:val="Heading4"/>
      </w:pPr>
      <w:r>
        <w:t>Incorrect Filetypes</w:t>
      </w:r>
    </w:p>
    <w:p w14:paraId="5A92A070" w14:textId="5350D4DE" w:rsidR="00205922" w:rsidRPr="00205922" w:rsidRDefault="3E8825FF" w:rsidP="3E8825FF">
      <w:pPr>
        <w:ind w:firstLine="720"/>
        <w:rPr>
          <w:rFonts w:cs="Lucida Sans Unicode"/>
        </w:rPr>
      </w:pPr>
      <w:r w:rsidRPr="3E8825FF">
        <w:rPr>
          <w:rFonts w:cs="Lucida Sans Unicode"/>
        </w:rPr>
        <w:t>The program can differentiate between correct and incorrect filetypes. If an incorrect filetype is uploaded, an error will be produced stating the user to upload a correct file with the correct extension.</w:t>
      </w:r>
    </w:p>
    <w:p w14:paraId="4621CF30" w14:textId="030644DD" w:rsidR="00205922" w:rsidRPr="00205922" w:rsidRDefault="4375A9EC" w:rsidP="000D5AEA">
      <w:pPr>
        <w:pStyle w:val="Heading4"/>
      </w:pPr>
      <w:r>
        <w:t>Parsing correct files</w:t>
      </w:r>
    </w:p>
    <w:p w14:paraId="6528DB64" w14:textId="3444F6D4" w:rsidR="00205922" w:rsidRPr="00205922" w:rsidRDefault="4375A9EC" w:rsidP="003136D4">
      <w:pPr>
        <w:ind w:firstLine="720"/>
        <w:rPr>
          <w:rFonts w:cs="Lucida Sans Unicode"/>
        </w:rPr>
      </w:pPr>
      <w:r w:rsidRPr="4375A9EC">
        <w:rPr>
          <w:rFonts w:cs="Lucida Sans Unicode"/>
        </w:rPr>
        <w:t>If the correct requirements have been met, the peptide data is then queried using MYSQL and if a match has been found in the database, it returns the family name in a table.</w:t>
      </w:r>
    </w:p>
    <w:p w14:paraId="6B757281" w14:textId="43467085" w:rsidR="00205922" w:rsidRPr="00205922" w:rsidRDefault="4375A9EC" w:rsidP="009E22DD">
      <w:pPr>
        <w:pStyle w:val="Heading4"/>
      </w:pPr>
      <w:r>
        <w:lastRenderedPageBreak/>
        <w:t>The programming</w:t>
      </w:r>
    </w:p>
    <w:p w14:paraId="13B69D47" w14:textId="42D731FB" w:rsidR="00205922" w:rsidRPr="00205922" w:rsidRDefault="3E8825FF" w:rsidP="3E8825FF">
      <w:pPr>
        <w:ind w:firstLine="720"/>
        <w:rPr>
          <w:rFonts w:cs="Lucida Sans Unicode"/>
        </w:rPr>
      </w:pPr>
      <w:r w:rsidRPr="3E8825FF">
        <w:rPr>
          <w:rFonts w:cs="Lucida Sans Unicode"/>
        </w:rPr>
        <w:t>The website can differentiate between input via upload box and the search box, conducting different execution of commands depending on the route the information has taken to arrive.</w:t>
      </w:r>
    </w:p>
    <w:p w14:paraId="5FBC5B2C" w14:textId="77777777" w:rsidR="00205922" w:rsidRPr="00205922" w:rsidRDefault="4375A9EC" w:rsidP="4375A9EC">
      <w:pPr>
        <w:ind w:firstLine="720"/>
        <w:rPr>
          <w:rFonts w:cs="Lucida Sans Unicode"/>
        </w:rPr>
      </w:pPr>
      <w:r w:rsidRPr="4375A9EC">
        <w:rPr>
          <w:rFonts w:cs="Lucida Sans Unicode"/>
        </w:rPr>
        <w:t xml:space="preserve">When a post method is received via the text box, the program does a fasta check by looking at the presence of headers and rejects the data if it has been detected. This decision was taken as parsing a file with headers would require more memory and time than would be preferred. The user is instead able to upload the file (with headers) for it to be parsed quicker. </w:t>
      </w:r>
    </w:p>
    <w:p w14:paraId="58029188" w14:textId="77777777" w:rsidR="00205922" w:rsidRPr="00205922" w:rsidRDefault="4375A9EC" w:rsidP="4375A9EC">
      <w:pPr>
        <w:ind w:firstLine="720"/>
        <w:rPr>
          <w:rFonts w:cs="Lucida Sans Unicode"/>
        </w:rPr>
      </w:pPr>
      <w:r w:rsidRPr="4375A9EC">
        <w:rPr>
          <w:rFonts w:cs="Lucida Sans Unicode"/>
        </w:rPr>
        <w:t>If a post method is received via the upload function, the server moves to the correct file directory to where the file has been uploaded so that it can be read into memory.  A few checks are done on the file to ensure that it is an appropriate filetype of the fasta format before being read in. Failure to meet the correct specifications of the file means that the website can provide different errors from incorrect file types to empty file found.</w:t>
      </w:r>
    </w:p>
    <w:p w14:paraId="7595F37B" w14:textId="77777777" w:rsidR="00205922" w:rsidRPr="00205922" w:rsidRDefault="4375A9EC" w:rsidP="4375A9EC">
      <w:pPr>
        <w:ind w:firstLine="720"/>
        <w:rPr>
          <w:rFonts w:cs="Lucida Sans Unicode"/>
        </w:rPr>
      </w:pPr>
      <w:r w:rsidRPr="4375A9EC">
        <w:rPr>
          <w:rFonts w:cs="Lucida Sans Unicode"/>
        </w:rPr>
        <w:t>Once the checks have been passed, the Biopython module known as SeqIO is used to parse the file into memory and a further check is conducted to see the length of the sequences. If the length is equal to one, a simple MySQL query is conducted and returns the family name if a match has been found.</w:t>
      </w:r>
    </w:p>
    <w:p w14:paraId="0E2FFB40" w14:textId="15752F0A" w:rsidR="00205922" w:rsidRDefault="4375A9EC" w:rsidP="4375A9EC">
      <w:pPr>
        <w:ind w:firstLine="720"/>
        <w:rPr>
          <w:rFonts w:cs="Lucida Sans Unicode"/>
        </w:rPr>
      </w:pPr>
      <w:r w:rsidRPr="4375A9EC">
        <w:rPr>
          <w:rFonts w:cs="Lucida Sans Unicode"/>
        </w:rPr>
        <w:t>The program can also detect whether the total number of sequences is below or above 5000. If it is equal to or below, the program does a simple join of the sequences to create a long query and submits it to the MySQL server. If the number of sequences exceeds 5000, the program divides the sequences into chunks of 5000 and submits the query.</w:t>
      </w:r>
    </w:p>
    <w:p w14:paraId="1DF7A54E" w14:textId="3AFA36BA" w:rsidR="00205922" w:rsidRDefault="4375A9EC" w:rsidP="4375A9EC">
      <w:pPr>
        <w:ind w:firstLine="720"/>
        <w:rPr>
          <w:rFonts w:cs="Lucida Sans Unicode"/>
        </w:rPr>
      </w:pPr>
      <w:r w:rsidRPr="4375A9EC">
        <w:rPr>
          <w:rFonts w:cs="Lucida Sans Unicode"/>
        </w:rPr>
        <w:t>This was done to reduce the wait times and stress on the server. Recent optimisation of the code increased the efficiency by up to 10x.</w:t>
      </w:r>
    </w:p>
    <w:p w14:paraId="346AA391" w14:textId="26B2DC5A" w:rsidR="000047F0" w:rsidRDefault="3E8825FF" w:rsidP="3E8825FF">
      <w:pPr>
        <w:ind w:firstLine="720"/>
        <w:rPr>
          <w:rFonts w:cs="Lucida Sans Unicode"/>
        </w:rPr>
      </w:pPr>
      <w:r w:rsidRPr="3E8825FF">
        <w:rPr>
          <w:rFonts w:cs="Lucida Sans Unicode"/>
        </w:rPr>
        <w:lastRenderedPageBreak/>
        <w:t>Jinja2 is a template engine for python that can be coded into HTML pages. For the fasta sequence, jinja2 is used to parse the data that is returned from MySQL. When data is returned, the jinja code executes some code (for and if statements) which then allows for the data to be formatted. Using the Data-tables plugin, this data can then be presented on the webpage in a structured manner where the user is able to use the table search function and go to different pages of the results if it exists.</w:t>
      </w:r>
    </w:p>
    <w:p w14:paraId="110752D4" w14:textId="77777777" w:rsidR="00205922" w:rsidRPr="004849B3" w:rsidRDefault="4375A9EC" w:rsidP="00C77528">
      <w:pPr>
        <w:pStyle w:val="Heading3"/>
      </w:pPr>
      <w:bookmarkStart w:id="96" w:name="_Toc506472277"/>
      <w:bookmarkStart w:id="97" w:name="_Toc506472372"/>
      <w:bookmarkStart w:id="98" w:name="_Toc506472471"/>
      <w:bookmarkStart w:id="99" w:name="_Toc506472566"/>
      <w:r>
        <w:t>Mzident / MzTab</w:t>
      </w:r>
      <w:bookmarkEnd w:id="96"/>
      <w:bookmarkEnd w:id="97"/>
      <w:bookmarkEnd w:id="98"/>
      <w:bookmarkEnd w:id="99"/>
    </w:p>
    <w:p w14:paraId="61014CFB" w14:textId="70647FB7" w:rsidR="00205922" w:rsidRPr="00205922" w:rsidRDefault="3E8825FF" w:rsidP="3E8825FF">
      <w:pPr>
        <w:ind w:firstLine="720"/>
        <w:rPr>
          <w:rFonts w:cs="Lucida Sans Unicode"/>
        </w:rPr>
      </w:pPr>
      <w:r w:rsidRPr="3E8825FF">
        <w:rPr>
          <w:rFonts w:cs="Lucida Sans Unicode"/>
        </w:rPr>
        <w:t>This webpage allows the user to upload a file that can be either an mzident or mztab formatted file. The user can also select the tissue type and disease type before submitting the file if the information is known about where the data has been sourced from.</w:t>
      </w:r>
    </w:p>
    <w:p w14:paraId="09F31B58" w14:textId="319DC6DA" w:rsidR="00205922" w:rsidRPr="00205922" w:rsidRDefault="3E8825FF" w:rsidP="3E8825FF">
      <w:pPr>
        <w:ind w:firstLine="720"/>
        <w:rPr>
          <w:rFonts w:cs="Lucida Sans Unicode"/>
        </w:rPr>
      </w:pPr>
      <w:r w:rsidRPr="3E8825FF">
        <w:rPr>
          <w:rFonts w:cs="Lucida Sans Unicode"/>
        </w:rPr>
        <w:t>This part of the software can detect the different filetypes that are uploaded and will only accept files with the correct extension.</w:t>
      </w:r>
    </w:p>
    <w:p w14:paraId="4E6CB07F" w14:textId="77777777" w:rsidR="00205922" w:rsidRPr="00205922" w:rsidRDefault="3E8825FF" w:rsidP="3E8825FF">
      <w:pPr>
        <w:pStyle w:val="Heading4"/>
      </w:pPr>
      <w:r w:rsidRPr="3E8825FF">
        <w:t>Parsing of files</w:t>
      </w:r>
    </w:p>
    <w:p w14:paraId="3ABBD473" w14:textId="511A4079" w:rsidR="00205922" w:rsidRPr="00205922" w:rsidRDefault="3E8825FF" w:rsidP="3E8825FF">
      <w:pPr>
        <w:ind w:firstLine="720"/>
        <w:rPr>
          <w:rFonts w:cs="Lucida Sans Unicode"/>
        </w:rPr>
      </w:pPr>
      <w:r w:rsidRPr="3E8825FF">
        <w:rPr>
          <w:rFonts w:cs="Lucida Sans Unicode"/>
        </w:rPr>
        <w:t>The type of parsing that occurs is dependent on the type of file extension that is uploaded to the server. The server analyses the extension and differentiates between the accepted and non-accepted forms and then uses regular expressions to extract the information needed. The type of regex used differs between the type of file that has been uploaded. The extracted peptide sequence is then queried in the database via MYSQL and the resulting matches are displayed in a table.</w:t>
      </w:r>
    </w:p>
    <w:p w14:paraId="5FEBA28E" w14:textId="77777777" w:rsidR="00205922" w:rsidRPr="00205922" w:rsidRDefault="3E8825FF" w:rsidP="000047F0">
      <w:pPr>
        <w:pStyle w:val="Heading4"/>
      </w:pPr>
      <w:r w:rsidRPr="3E8825FF">
        <w:t>Disease / Tissue Types</w:t>
      </w:r>
    </w:p>
    <w:p w14:paraId="6DC7FC2C" w14:textId="7DFF07B0" w:rsidR="00205922" w:rsidRPr="00205922" w:rsidRDefault="3E8825FF" w:rsidP="3E8825FF">
      <w:pPr>
        <w:ind w:firstLine="720"/>
        <w:rPr>
          <w:rFonts w:cs="Lucida Sans Unicode"/>
        </w:rPr>
      </w:pPr>
      <w:r w:rsidRPr="3E8825FF">
        <w:rPr>
          <w:rFonts w:cs="Lucida Sans Unicode"/>
        </w:rPr>
        <w:t>Before submitting a file, the user can optionally select the tissue and disease type. This is then saved along with the family names that is retrieved from the MySQL query and is used for the expression atlas.</w:t>
      </w:r>
    </w:p>
    <w:p w14:paraId="2C2214FA" w14:textId="789552B6" w:rsidR="00205922" w:rsidRDefault="3E8825FF" w:rsidP="000047F0">
      <w:pPr>
        <w:pStyle w:val="Heading4"/>
      </w:pPr>
      <w:r w:rsidRPr="3E8825FF">
        <w:lastRenderedPageBreak/>
        <w:t>Hashing of files</w:t>
      </w:r>
    </w:p>
    <w:p w14:paraId="1392FA85" w14:textId="5D416625" w:rsidR="00C962C1" w:rsidRPr="00C962C1" w:rsidRDefault="3E8825FF" w:rsidP="00C962C1">
      <w:pPr>
        <w:ind w:firstLine="720"/>
      </w:pPr>
      <w:r>
        <w:t>The server conducts a hash check of the contents of the file (the identified peptide sequences) to see if it has been uploaded before. If it has not been uploaded previously, the additional information is saved which contributes to the count tracker that is available on the expression atlas.</w:t>
      </w:r>
    </w:p>
    <w:p w14:paraId="5529D760" w14:textId="05E759C7" w:rsidR="00B25711" w:rsidRPr="00B25711" w:rsidRDefault="3E8825FF" w:rsidP="3E8825FF">
      <w:pPr>
        <w:ind w:firstLine="720"/>
        <w:rPr>
          <w:rFonts w:cs="Lucida Sans Unicode"/>
        </w:rPr>
      </w:pPr>
      <w:r w:rsidRPr="3E8825FF">
        <w:rPr>
          <w:rFonts w:cs="Lucida Sans Unicode"/>
        </w:rPr>
        <w:t>To ensure the integrity of the database and the validity of the data (specifically the number of counts / hits of the peptide sequences), files are hashed to create an ID which is then stored in a CSV file. When a file is uploaded, a unique ID is created from the identified peptide sequences using SHA-224 cryptographic hash functions (from the module hashlib). This ID is then searched for in the CSV file and if no match is found, the ID is then appended to the end of the file. A MySQL query is then conducted, saving the family name, tissue type and disease type that was selected by the user. If the unique ID is found in the CSV, the data is not saved into MYSQL DB, however it is still analysed and provides the requested data back to the user.</w:t>
      </w:r>
    </w:p>
    <w:p w14:paraId="413861FB" w14:textId="45FA6B63" w:rsidR="00205922" w:rsidRPr="00205922" w:rsidRDefault="3E8825FF" w:rsidP="000D5AEA">
      <w:pPr>
        <w:pStyle w:val="Heading4"/>
      </w:pPr>
      <w:bookmarkStart w:id="100" w:name="_Ref506367366"/>
      <w:r w:rsidRPr="3E8825FF">
        <w:t>Benchmarking</w:t>
      </w:r>
      <w:r>
        <w:t xml:space="preserve"> </w:t>
      </w:r>
      <w:bookmarkEnd w:id="100"/>
    </w:p>
    <w:p w14:paraId="42C2CB4A" w14:textId="76442FCA" w:rsidR="005F323A" w:rsidRDefault="00205922" w:rsidP="00E92ADA">
      <w:pPr>
        <w:ind w:firstLine="720"/>
        <w:rPr>
          <w:rFonts w:cs="Lucida Sans Unicode"/>
        </w:rPr>
      </w:pPr>
      <w:r w:rsidRPr="00205922">
        <w:rPr>
          <w:rFonts w:cs="Lucida Sans Unicode"/>
        </w:rPr>
        <w:t xml:space="preserve">Benchmarking was conducted </w:t>
      </w:r>
      <w:r w:rsidR="00E35973">
        <w:rPr>
          <w:rFonts w:cs="Lucida Sans Unicode"/>
        </w:rPr>
        <w:t xml:space="preserve">to analyse the software’s performance when uploading </w:t>
      </w:r>
      <w:r w:rsidR="00E92ADA">
        <w:rPr>
          <w:rFonts w:cs="Lucida Sans Unicode"/>
        </w:rPr>
        <w:t>different sizes of MZIDENT, MZTAB or FASTA files</w:t>
      </w:r>
      <w:r w:rsidR="00DA02C4">
        <w:rPr>
          <w:rFonts w:cs="Lucida Sans Unicode"/>
        </w:rPr>
        <w:t xml:space="preserve"> (</w:t>
      </w:r>
      <w:r w:rsidR="00DA02C4" w:rsidRPr="7E804605">
        <w:fldChar w:fldCharType="begin"/>
      </w:r>
      <w:r w:rsidR="00DA02C4">
        <w:rPr>
          <w:rFonts w:cs="Lucida Sans Unicode"/>
        </w:rPr>
        <w:instrText xml:space="preserve"> REF _Ref506228527 \h  \* MERGEFORMAT </w:instrText>
      </w:r>
      <w:r w:rsidR="00DA02C4" w:rsidRPr="7E804605">
        <w:rPr>
          <w:rFonts w:cs="Lucida Sans Unicode"/>
        </w:rPr>
        <w:fldChar w:fldCharType="separate"/>
      </w:r>
      <w:r w:rsidR="00A5017A" w:rsidRPr="00A5017A">
        <w:rPr>
          <w:rFonts w:cs="Lucida Sans Unicode"/>
        </w:rPr>
        <w:t>Figure 5</w:t>
      </w:r>
      <w:r w:rsidR="00DA02C4" w:rsidRPr="7E804605">
        <w:fldChar w:fldCharType="end"/>
      </w:r>
      <w:r w:rsidR="00DA02C4">
        <w:rPr>
          <w:rFonts w:cs="Lucida Sans Unicode"/>
        </w:rPr>
        <w:t>)</w:t>
      </w:r>
      <w:r w:rsidR="00E92ADA">
        <w:rPr>
          <w:rFonts w:cs="Lucida Sans Unicode"/>
        </w:rPr>
        <w:t>.</w:t>
      </w:r>
    </w:p>
    <w:p w14:paraId="3429CA55" w14:textId="1BD069C2" w:rsidR="00E52FDD" w:rsidRPr="005F323A" w:rsidRDefault="00E52FDD" w:rsidP="4375A9EC">
      <w:pPr>
        <w:pStyle w:val="Caption"/>
        <w:keepNext/>
        <w:jc w:val="center"/>
        <w:rPr>
          <w:sz w:val="20"/>
          <w:szCs w:val="20"/>
        </w:rPr>
      </w:pPr>
      <w:r w:rsidRPr="7E804605">
        <w:rPr>
          <w:sz w:val="20"/>
          <w:szCs w:val="20"/>
        </w:rPr>
        <w:t xml:space="preserve">Table </w:t>
      </w:r>
      <w:r w:rsidRPr="7E804605">
        <w:fldChar w:fldCharType="begin"/>
      </w:r>
      <w:r w:rsidRPr="005F323A">
        <w:rPr>
          <w:sz w:val="20"/>
        </w:rPr>
        <w:instrText xml:space="preserve"> SEQ Table \* ARABIC </w:instrText>
      </w:r>
      <w:r w:rsidRPr="7E804605">
        <w:rPr>
          <w:sz w:val="20"/>
        </w:rPr>
        <w:fldChar w:fldCharType="separate"/>
      </w:r>
      <w:r w:rsidR="00A5017A">
        <w:rPr>
          <w:noProof/>
          <w:sz w:val="20"/>
        </w:rPr>
        <w:t>1</w:t>
      </w:r>
      <w:r w:rsidRPr="7E804605">
        <w:fldChar w:fldCharType="end"/>
      </w:r>
      <w:r w:rsidRPr="7E804605">
        <w:rPr>
          <w:sz w:val="20"/>
          <w:szCs w:val="20"/>
        </w:rPr>
        <w:t>. Specifications of the machine used for the benchmarking.</w:t>
      </w:r>
    </w:p>
    <w:tbl>
      <w:tblPr>
        <w:tblStyle w:val="PlainTable1"/>
        <w:tblW w:w="0" w:type="auto"/>
        <w:jc w:val="center"/>
        <w:tblLook w:val="04A0" w:firstRow="1" w:lastRow="0" w:firstColumn="1" w:lastColumn="0" w:noHBand="0" w:noVBand="1"/>
      </w:tblPr>
      <w:tblGrid>
        <w:gridCol w:w="1413"/>
        <w:gridCol w:w="4395"/>
      </w:tblGrid>
      <w:tr w:rsidR="009F337E" w14:paraId="18BF6C35" w14:textId="77777777" w:rsidTr="4375A9E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13" w:type="dxa"/>
          </w:tcPr>
          <w:p w14:paraId="68081B13" w14:textId="05628533" w:rsidR="009F337E" w:rsidRPr="0064772A" w:rsidRDefault="4375A9EC" w:rsidP="4375A9EC">
            <w:pPr>
              <w:jc w:val="center"/>
              <w:rPr>
                <w:rFonts w:cs="Lucida Sans Unicode"/>
                <w:b w:val="0"/>
                <w:bCs w:val="0"/>
              </w:rPr>
            </w:pPr>
            <w:r w:rsidRPr="4375A9EC">
              <w:rPr>
                <w:rFonts w:cs="Lucida Sans Unicode"/>
                <w:b w:val="0"/>
                <w:bCs w:val="0"/>
              </w:rPr>
              <w:t>CPU</w:t>
            </w:r>
          </w:p>
        </w:tc>
        <w:tc>
          <w:tcPr>
            <w:tcW w:w="4395" w:type="dxa"/>
          </w:tcPr>
          <w:p w14:paraId="1A03A436" w14:textId="7490E6AB" w:rsidR="009F337E" w:rsidRPr="0064772A" w:rsidRDefault="4375A9EC" w:rsidP="4375A9EC">
            <w:pPr>
              <w:jc w:val="center"/>
              <w:cnfStyle w:val="100000000000" w:firstRow="1" w:lastRow="0" w:firstColumn="0" w:lastColumn="0" w:oddVBand="0" w:evenVBand="0" w:oddHBand="0" w:evenHBand="0" w:firstRowFirstColumn="0" w:firstRowLastColumn="0" w:lastRowFirstColumn="0" w:lastRowLastColumn="0"/>
              <w:rPr>
                <w:rFonts w:cs="Lucida Sans Unicode"/>
                <w:b w:val="0"/>
                <w:bCs w:val="0"/>
              </w:rPr>
            </w:pPr>
            <w:r w:rsidRPr="4375A9EC">
              <w:rPr>
                <w:rFonts w:cs="Lucida Sans Unicode"/>
                <w:b w:val="0"/>
                <w:bCs w:val="0"/>
              </w:rPr>
              <w:t>Intel I5-4570 @ 3.20Ghz processor</w:t>
            </w:r>
          </w:p>
        </w:tc>
      </w:tr>
      <w:tr w:rsidR="009F337E" w14:paraId="1627AA8F" w14:textId="77777777" w:rsidTr="4375A9E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13" w:type="dxa"/>
          </w:tcPr>
          <w:p w14:paraId="02A6F6C3" w14:textId="41DCFB9B" w:rsidR="009F337E" w:rsidRPr="0064772A" w:rsidRDefault="4375A9EC" w:rsidP="4375A9EC">
            <w:pPr>
              <w:jc w:val="center"/>
              <w:rPr>
                <w:rFonts w:cs="Lucida Sans Unicode"/>
                <w:b w:val="0"/>
                <w:bCs w:val="0"/>
              </w:rPr>
            </w:pPr>
            <w:r w:rsidRPr="4375A9EC">
              <w:rPr>
                <w:rFonts w:cs="Lucida Sans Unicode"/>
                <w:b w:val="0"/>
                <w:bCs w:val="0"/>
              </w:rPr>
              <w:t>RAM</w:t>
            </w:r>
          </w:p>
        </w:tc>
        <w:tc>
          <w:tcPr>
            <w:tcW w:w="4395" w:type="dxa"/>
          </w:tcPr>
          <w:p w14:paraId="5A555195" w14:textId="04B1E821" w:rsidR="009F337E" w:rsidRDefault="4375A9EC" w:rsidP="4375A9EC">
            <w:pPr>
              <w:jc w:val="center"/>
              <w:cnfStyle w:val="000000100000" w:firstRow="0" w:lastRow="0" w:firstColumn="0" w:lastColumn="0" w:oddVBand="0" w:evenVBand="0" w:oddHBand="1" w:evenHBand="0" w:firstRowFirstColumn="0" w:firstRowLastColumn="0" w:lastRowFirstColumn="0" w:lastRowLastColumn="0"/>
              <w:rPr>
                <w:rFonts w:cs="Lucida Sans Unicode"/>
              </w:rPr>
            </w:pPr>
            <w:r w:rsidRPr="4375A9EC">
              <w:rPr>
                <w:rFonts w:cs="Lucida Sans Unicode"/>
              </w:rPr>
              <w:t>16 GB</w:t>
            </w:r>
          </w:p>
        </w:tc>
      </w:tr>
      <w:tr w:rsidR="009F337E" w14:paraId="7CDF290D" w14:textId="77777777" w:rsidTr="4375A9EC">
        <w:trPr>
          <w:jc w:val="center"/>
        </w:trPr>
        <w:tc>
          <w:tcPr>
            <w:cnfStyle w:val="001000000000" w:firstRow="0" w:lastRow="0" w:firstColumn="1" w:lastColumn="0" w:oddVBand="0" w:evenVBand="0" w:oddHBand="0" w:evenHBand="0" w:firstRowFirstColumn="0" w:firstRowLastColumn="0" w:lastRowFirstColumn="0" w:lastRowLastColumn="0"/>
            <w:tcW w:w="1413" w:type="dxa"/>
          </w:tcPr>
          <w:p w14:paraId="0AC6E9DF" w14:textId="5FA40DC2" w:rsidR="009F337E" w:rsidRPr="0064772A" w:rsidRDefault="4375A9EC" w:rsidP="4375A9EC">
            <w:pPr>
              <w:jc w:val="center"/>
              <w:rPr>
                <w:rFonts w:cs="Lucida Sans Unicode"/>
                <w:b w:val="0"/>
                <w:bCs w:val="0"/>
              </w:rPr>
            </w:pPr>
            <w:r w:rsidRPr="4375A9EC">
              <w:rPr>
                <w:rFonts w:cs="Lucida Sans Unicode"/>
                <w:b w:val="0"/>
                <w:bCs w:val="0"/>
              </w:rPr>
              <w:t>Storage</w:t>
            </w:r>
          </w:p>
        </w:tc>
        <w:tc>
          <w:tcPr>
            <w:tcW w:w="4395" w:type="dxa"/>
          </w:tcPr>
          <w:p w14:paraId="1083854B" w14:textId="77777777" w:rsidR="009F337E" w:rsidRDefault="4375A9EC" w:rsidP="4375A9EC">
            <w:pPr>
              <w:jc w:val="center"/>
              <w:cnfStyle w:val="000000000000" w:firstRow="0" w:lastRow="0" w:firstColumn="0" w:lastColumn="0" w:oddVBand="0" w:evenVBand="0" w:oddHBand="0" w:evenHBand="0" w:firstRowFirstColumn="0" w:firstRowLastColumn="0" w:lastRowFirstColumn="0" w:lastRowLastColumn="0"/>
              <w:rPr>
                <w:rFonts w:cs="Lucida Sans Unicode"/>
              </w:rPr>
            </w:pPr>
            <w:r w:rsidRPr="4375A9EC">
              <w:rPr>
                <w:rFonts w:cs="Lucida Sans Unicode"/>
              </w:rPr>
              <w:t>SSD (Project Files)</w:t>
            </w:r>
          </w:p>
          <w:p w14:paraId="0C06D327" w14:textId="276F323E" w:rsidR="009F337E" w:rsidRDefault="4375A9EC" w:rsidP="4375A9EC">
            <w:pPr>
              <w:jc w:val="center"/>
              <w:cnfStyle w:val="000000000000" w:firstRow="0" w:lastRow="0" w:firstColumn="0" w:lastColumn="0" w:oddVBand="0" w:evenVBand="0" w:oddHBand="0" w:evenHBand="0" w:firstRowFirstColumn="0" w:firstRowLastColumn="0" w:lastRowFirstColumn="0" w:lastRowLastColumn="0"/>
              <w:rPr>
                <w:rFonts w:cs="Lucida Sans Unicode"/>
              </w:rPr>
            </w:pPr>
            <w:r w:rsidRPr="4375A9EC">
              <w:rPr>
                <w:rFonts w:cs="Lucida Sans Unicode"/>
              </w:rPr>
              <w:t>HDD ( MySQL Server)</w:t>
            </w:r>
          </w:p>
        </w:tc>
      </w:tr>
      <w:tr w:rsidR="009F337E" w14:paraId="79F6C69B" w14:textId="77777777" w:rsidTr="4375A9E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13" w:type="dxa"/>
          </w:tcPr>
          <w:p w14:paraId="1836C62B" w14:textId="26604135" w:rsidR="009F337E" w:rsidRPr="0064772A" w:rsidRDefault="4375A9EC" w:rsidP="4375A9EC">
            <w:pPr>
              <w:jc w:val="center"/>
              <w:rPr>
                <w:rFonts w:cs="Lucida Sans Unicode"/>
                <w:b w:val="0"/>
                <w:bCs w:val="0"/>
              </w:rPr>
            </w:pPr>
            <w:r w:rsidRPr="4375A9EC">
              <w:rPr>
                <w:rFonts w:cs="Lucida Sans Unicode"/>
                <w:b w:val="0"/>
                <w:bCs w:val="0"/>
              </w:rPr>
              <w:t>OS</w:t>
            </w:r>
          </w:p>
        </w:tc>
        <w:tc>
          <w:tcPr>
            <w:tcW w:w="4395" w:type="dxa"/>
          </w:tcPr>
          <w:p w14:paraId="085D2F93" w14:textId="43070A0E" w:rsidR="009F337E" w:rsidRDefault="4375A9EC" w:rsidP="4375A9EC">
            <w:pPr>
              <w:jc w:val="center"/>
              <w:cnfStyle w:val="000000100000" w:firstRow="0" w:lastRow="0" w:firstColumn="0" w:lastColumn="0" w:oddVBand="0" w:evenVBand="0" w:oddHBand="1" w:evenHBand="0" w:firstRowFirstColumn="0" w:firstRowLastColumn="0" w:lastRowFirstColumn="0" w:lastRowLastColumn="0"/>
              <w:rPr>
                <w:rFonts w:cs="Lucida Sans Unicode"/>
              </w:rPr>
            </w:pPr>
            <w:r w:rsidRPr="4375A9EC">
              <w:rPr>
                <w:rFonts w:cs="Lucida Sans Unicode"/>
              </w:rPr>
              <w:t>Windows 7 64-bit</w:t>
            </w:r>
          </w:p>
        </w:tc>
      </w:tr>
      <w:tr w:rsidR="004E58E5" w14:paraId="673C538A" w14:textId="77777777" w:rsidTr="4375A9EC">
        <w:trPr>
          <w:jc w:val="center"/>
        </w:trPr>
        <w:tc>
          <w:tcPr>
            <w:cnfStyle w:val="001000000000" w:firstRow="0" w:lastRow="0" w:firstColumn="1" w:lastColumn="0" w:oddVBand="0" w:evenVBand="0" w:oddHBand="0" w:evenHBand="0" w:firstRowFirstColumn="0" w:firstRowLastColumn="0" w:lastRowFirstColumn="0" w:lastRowLastColumn="0"/>
            <w:tcW w:w="1413" w:type="dxa"/>
          </w:tcPr>
          <w:p w14:paraId="2191812F" w14:textId="5A18BB29" w:rsidR="004E58E5" w:rsidRDefault="4375A9EC" w:rsidP="4375A9EC">
            <w:pPr>
              <w:jc w:val="center"/>
              <w:rPr>
                <w:rFonts w:cs="Lucida Sans Unicode"/>
                <w:b w:val="0"/>
                <w:bCs w:val="0"/>
              </w:rPr>
            </w:pPr>
            <w:r w:rsidRPr="4375A9EC">
              <w:rPr>
                <w:rFonts w:cs="Lucida Sans Unicode"/>
                <w:b w:val="0"/>
                <w:bCs w:val="0"/>
              </w:rPr>
              <w:t>Python</w:t>
            </w:r>
          </w:p>
        </w:tc>
        <w:tc>
          <w:tcPr>
            <w:tcW w:w="4395" w:type="dxa"/>
          </w:tcPr>
          <w:p w14:paraId="6615A3DD" w14:textId="7D2881B1" w:rsidR="004E58E5" w:rsidRDefault="4375A9EC" w:rsidP="4375A9EC">
            <w:pPr>
              <w:jc w:val="center"/>
              <w:cnfStyle w:val="000000000000" w:firstRow="0" w:lastRow="0" w:firstColumn="0" w:lastColumn="0" w:oddVBand="0" w:evenVBand="0" w:oddHBand="0" w:evenHBand="0" w:firstRowFirstColumn="0" w:firstRowLastColumn="0" w:lastRowFirstColumn="0" w:lastRowLastColumn="0"/>
              <w:rPr>
                <w:rFonts w:cs="Lucida Sans Unicode"/>
              </w:rPr>
            </w:pPr>
            <w:r w:rsidRPr="4375A9EC">
              <w:rPr>
                <w:rFonts w:cs="Lucida Sans Unicode"/>
              </w:rPr>
              <w:t>Python2.7.14 64-bit</w:t>
            </w:r>
          </w:p>
        </w:tc>
      </w:tr>
    </w:tbl>
    <w:p w14:paraId="6B7ABCF0" w14:textId="77777777" w:rsidR="00881520" w:rsidRDefault="00881520" w:rsidP="00765801">
      <w:pPr>
        <w:spacing w:line="276" w:lineRule="auto"/>
        <w:jc w:val="center"/>
      </w:pPr>
    </w:p>
    <w:p w14:paraId="044BE9FE" w14:textId="1687F9EF" w:rsidR="00881520" w:rsidRDefault="00881520" w:rsidP="00765801">
      <w:pPr>
        <w:spacing w:line="276" w:lineRule="auto"/>
        <w:jc w:val="center"/>
      </w:pPr>
    </w:p>
    <w:p w14:paraId="2831A3D1" w14:textId="05A7E736" w:rsidR="00DE05CF" w:rsidRDefault="00DE05CF" w:rsidP="00765801">
      <w:pPr>
        <w:spacing w:line="276" w:lineRule="auto"/>
        <w:jc w:val="center"/>
      </w:pPr>
    </w:p>
    <w:p w14:paraId="155DBE90" w14:textId="77777777" w:rsidR="00DE05CF" w:rsidRDefault="00DE05CF" w:rsidP="00765801">
      <w:pPr>
        <w:spacing w:line="276" w:lineRule="auto"/>
        <w:jc w:val="center"/>
      </w:pPr>
    </w:p>
    <w:p w14:paraId="6D18B175" w14:textId="1D3EB4D4" w:rsidR="00205922" w:rsidRDefault="003C15E7" w:rsidP="00765801">
      <w:pPr>
        <w:spacing w:line="276" w:lineRule="auto"/>
        <w:jc w:val="center"/>
        <w:rPr>
          <w:rFonts w:cs="Lucida Sans Unicode"/>
        </w:rPr>
      </w:pPr>
      <w:r>
        <w:object w:dxaOrig="9149" w:dyaOrig="6307" w14:anchorId="5F2F1FD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2pt;height:310.8pt" o:ole="">
            <v:imagedata r:id="rId39" o:title=""/>
          </v:shape>
          <o:OLEObject Type="Embed" ProgID="Prism6.Document" ShapeID="_x0000_i1025" DrawAspect="Content" ObjectID="_1580215278" r:id="rId40"/>
        </w:object>
      </w:r>
    </w:p>
    <w:p w14:paraId="1BE88AB8" w14:textId="7B909AD0" w:rsidR="008450E9" w:rsidRPr="000C60AC" w:rsidRDefault="00562AF0" w:rsidP="000C60AC">
      <w:pPr>
        <w:pStyle w:val="Caption1"/>
        <w:rPr>
          <w:sz w:val="20"/>
          <w:szCs w:val="18"/>
        </w:rPr>
      </w:pPr>
      <w:bookmarkStart w:id="101" w:name="_Ref506228527"/>
      <w:r w:rsidRPr="00907298">
        <w:rPr>
          <w:sz w:val="20"/>
          <w:szCs w:val="20"/>
        </w:rPr>
        <w:t xml:space="preserve">Figure </w:t>
      </w:r>
      <w:r w:rsidRPr="7E804605">
        <w:fldChar w:fldCharType="begin"/>
      </w:r>
      <w:r w:rsidRPr="00907298">
        <w:rPr>
          <w:sz w:val="20"/>
          <w:szCs w:val="18"/>
        </w:rPr>
        <w:instrText xml:space="preserve"> SEQ Figure \* ARABIC </w:instrText>
      </w:r>
      <w:r w:rsidRPr="7E804605">
        <w:rPr>
          <w:sz w:val="20"/>
          <w:szCs w:val="18"/>
        </w:rPr>
        <w:fldChar w:fldCharType="separate"/>
      </w:r>
      <w:r w:rsidR="00A5017A">
        <w:rPr>
          <w:sz w:val="20"/>
          <w:szCs w:val="18"/>
        </w:rPr>
        <w:t>5</w:t>
      </w:r>
      <w:r w:rsidRPr="7E804605">
        <w:fldChar w:fldCharType="end"/>
      </w:r>
      <w:bookmarkEnd w:id="101"/>
      <w:r w:rsidRPr="00907298">
        <w:rPr>
          <w:sz w:val="20"/>
          <w:szCs w:val="20"/>
        </w:rPr>
        <w:t xml:space="preserve">. </w:t>
      </w:r>
      <w:r w:rsidR="00FE6C59" w:rsidRPr="00907298">
        <w:rPr>
          <w:sz w:val="20"/>
          <w:szCs w:val="20"/>
        </w:rPr>
        <w:t>Benchmarking of files from submission to retrieving the results</w:t>
      </w:r>
      <w:r w:rsidR="007B366D" w:rsidRPr="00907298">
        <w:rPr>
          <w:sz w:val="20"/>
          <w:szCs w:val="20"/>
        </w:rPr>
        <w:t xml:space="preserve"> (whole analysis)</w:t>
      </w:r>
      <w:r w:rsidR="00FE6C59" w:rsidRPr="00907298">
        <w:rPr>
          <w:sz w:val="20"/>
          <w:szCs w:val="20"/>
        </w:rPr>
        <w:t>.</w:t>
      </w:r>
      <w:r w:rsidR="00384028" w:rsidRPr="00907298">
        <w:rPr>
          <w:sz w:val="20"/>
          <w:szCs w:val="20"/>
        </w:rPr>
        <w:t xml:space="preserve"> </w:t>
      </w:r>
      <w:r w:rsidR="00685017" w:rsidRPr="00907298">
        <w:rPr>
          <w:sz w:val="20"/>
          <w:szCs w:val="20"/>
        </w:rPr>
        <w:t>Top</w:t>
      </w:r>
      <w:r w:rsidR="002B6290" w:rsidRPr="00907298">
        <w:rPr>
          <w:sz w:val="20"/>
          <w:szCs w:val="20"/>
        </w:rPr>
        <w:t>)</w:t>
      </w:r>
      <w:r w:rsidR="00961D9F" w:rsidRPr="00907298">
        <w:rPr>
          <w:sz w:val="20"/>
          <w:szCs w:val="20"/>
        </w:rPr>
        <w:t xml:space="preserve"> </w:t>
      </w:r>
      <w:r w:rsidR="00384028" w:rsidRPr="00907298">
        <w:rPr>
          <w:sz w:val="20"/>
          <w:szCs w:val="20"/>
        </w:rPr>
        <w:t>The total duration of</w:t>
      </w:r>
      <w:r w:rsidR="005503D3" w:rsidRPr="00907298">
        <w:rPr>
          <w:sz w:val="20"/>
          <w:szCs w:val="20"/>
        </w:rPr>
        <w:t xml:space="preserve"> the handling of the file in seconds </w:t>
      </w:r>
      <w:r w:rsidR="000B6B3A" w:rsidRPr="00907298">
        <w:rPr>
          <w:sz w:val="20"/>
          <w:szCs w:val="20"/>
        </w:rPr>
        <w:t>using files with different</w:t>
      </w:r>
      <w:r w:rsidR="009D031F" w:rsidRPr="00907298">
        <w:rPr>
          <w:sz w:val="20"/>
          <w:szCs w:val="20"/>
        </w:rPr>
        <w:t xml:space="preserve"> sizes</w:t>
      </w:r>
      <w:r w:rsidR="000B6B3A" w:rsidRPr="00907298">
        <w:rPr>
          <w:sz w:val="20"/>
          <w:szCs w:val="20"/>
        </w:rPr>
        <w:t xml:space="preserve">. </w:t>
      </w:r>
      <w:r w:rsidR="00C54D45" w:rsidRPr="00907298">
        <w:rPr>
          <w:sz w:val="20"/>
          <w:szCs w:val="20"/>
        </w:rPr>
        <w:t>Bottom</w:t>
      </w:r>
      <w:r w:rsidR="000B6B3A" w:rsidRPr="00907298">
        <w:rPr>
          <w:sz w:val="20"/>
          <w:szCs w:val="20"/>
        </w:rPr>
        <w:t>)</w:t>
      </w:r>
      <w:r w:rsidR="007E7217" w:rsidRPr="00907298">
        <w:rPr>
          <w:sz w:val="20"/>
          <w:szCs w:val="20"/>
        </w:rPr>
        <w:t xml:space="preserve"> </w:t>
      </w:r>
      <w:r w:rsidR="00FA157C" w:rsidRPr="00907298">
        <w:rPr>
          <w:sz w:val="20"/>
          <w:szCs w:val="20"/>
        </w:rPr>
        <w:t>Number of sequences</w:t>
      </w:r>
      <w:r w:rsidR="00D36F5B" w:rsidRPr="00907298">
        <w:rPr>
          <w:sz w:val="20"/>
          <w:szCs w:val="20"/>
        </w:rPr>
        <w:t xml:space="preserve"> </w:t>
      </w:r>
      <w:r w:rsidR="00790AC6" w:rsidRPr="00907298">
        <w:rPr>
          <w:sz w:val="20"/>
          <w:szCs w:val="20"/>
        </w:rPr>
        <w:t>analysed per second using files with different sizes. MZIDENT/MZTAB</w:t>
      </w:r>
      <w:r w:rsidR="00D95C12" w:rsidRPr="00907298">
        <w:rPr>
          <w:sz w:val="20"/>
          <w:szCs w:val="20"/>
        </w:rPr>
        <w:t xml:space="preserve"> Files</w:t>
      </w:r>
      <w:r w:rsidR="00790AC6" w:rsidRPr="00907298">
        <w:rPr>
          <w:sz w:val="20"/>
          <w:szCs w:val="20"/>
        </w:rPr>
        <w:t xml:space="preserve"> (Left) – FASTA</w:t>
      </w:r>
      <w:r w:rsidR="00D95C12" w:rsidRPr="00907298">
        <w:rPr>
          <w:sz w:val="20"/>
          <w:szCs w:val="20"/>
        </w:rPr>
        <w:t xml:space="preserve"> Files</w:t>
      </w:r>
      <w:r w:rsidR="00790AC6" w:rsidRPr="00907298">
        <w:rPr>
          <w:sz w:val="20"/>
          <w:szCs w:val="20"/>
        </w:rPr>
        <w:t xml:space="preserve"> (Ri</w:t>
      </w:r>
      <w:r w:rsidR="3E8825FF" w:rsidRPr="3E8825FF">
        <w:rPr>
          <w:sz w:val="20"/>
          <w:szCs w:val="20"/>
        </w:rPr>
        <w:t>ght).</w:t>
      </w:r>
      <w:r w:rsidR="000C60AC" w:rsidRPr="000C60AC">
        <w:rPr>
          <w:sz w:val="20"/>
          <w:szCs w:val="18"/>
        </w:rPr>
        <w:t xml:space="preserve"> </w:t>
      </w:r>
      <w:r w:rsidR="000C60AC" w:rsidRPr="00907298">
        <w:rPr>
          <w:sz w:val="20"/>
          <w:szCs w:val="18"/>
        </w:rPr>
        <w:t xml:space="preserve">Figure </w:t>
      </w:r>
      <w:r w:rsidR="000C60AC" w:rsidRPr="00907298">
        <w:rPr>
          <w:sz w:val="20"/>
          <w:szCs w:val="18"/>
        </w:rPr>
        <w:fldChar w:fldCharType="begin"/>
      </w:r>
      <w:r w:rsidR="000C60AC" w:rsidRPr="00907298">
        <w:rPr>
          <w:sz w:val="20"/>
          <w:szCs w:val="18"/>
        </w:rPr>
        <w:instrText xml:space="preserve"> SEQ Figure \* ARABIC </w:instrText>
      </w:r>
      <w:r w:rsidR="000C60AC" w:rsidRPr="00907298">
        <w:rPr>
          <w:sz w:val="20"/>
          <w:szCs w:val="18"/>
        </w:rPr>
        <w:fldChar w:fldCharType="separate"/>
      </w:r>
      <w:r w:rsidR="00A5017A">
        <w:rPr>
          <w:sz w:val="20"/>
          <w:szCs w:val="18"/>
        </w:rPr>
        <w:t>6</w:t>
      </w:r>
      <w:r w:rsidR="000C60AC" w:rsidRPr="00907298">
        <w:rPr>
          <w:sz w:val="20"/>
          <w:szCs w:val="18"/>
        </w:rPr>
        <w:fldChar w:fldCharType="end"/>
      </w:r>
      <w:r w:rsidR="000C60AC" w:rsidRPr="00907298">
        <w:rPr>
          <w:sz w:val="20"/>
          <w:szCs w:val="18"/>
        </w:rPr>
        <w:t>. Allocation of total analysis time for MZIDENT/MZTAB and FASTA files.</w:t>
      </w:r>
      <w:r w:rsidR="000C60AC">
        <w:rPr>
          <w:sz w:val="20"/>
          <w:szCs w:val="18"/>
        </w:rPr>
        <w:t xml:space="preserve"> Graph was created with Graphpad Prism 6.</w:t>
      </w:r>
    </w:p>
    <w:p w14:paraId="56F9069B" w14:textId="2BC4181C" w:rsidR="005801E6" w:rsidRDefault="005801E6" w:rsidP="005801E6">
      <w:pPr>
        <w:spacing w:line="276" w:lineRule="auto"/>
        <w:jc w:val="center"/>
        <w:rPr>
          <w:rFonts w:cs="Lucida Sans Unicode"/>
        </w:rPr>
      </w:pPr>
    </w:p>
    <w:p w14:paraId="499A3D52" w14:textId="63CB4820" w:rsidR="00906A9D" w:rsidRDefault="3E8825FF" w:rsidP="3E8825FF">
      <w:pPr>
        <w:ind w:firstLine="720"/>
        <w:rPr>
          <w:rFonts w:cs="Lucida Sans Unicode"/>
        </w:rPr>
      </w:pPr>
      <w:r w:rsidRPr="3E8825FF">
        <w:rPr>
          <w:rFonts w:cs="Lucida Sans Unicode"/>
        </w:rPr>
        <w:t xml:space="preserve">For FASTA files, the results (fig 4) show that the current code created to do the job is adequate for the task required and that the amount of sequences plays a large role in the time taken compared to the size of the file. However, the results for MZID and MZTAB files were not as </w:t>
      </w:r>
      <w:r w:rsidR="00A05DDA">
        <w:rPr>
          <w:rFonts w:cs="Lucida Sans Unicode"/>
        </w:rPr>
        <w:t>desired</w:t>
      </w:r>
      <w:r w:rsidR="0056674B">
        <w:rPr>
          <w:rFonts w:cs="Lucida Sans Unicode"/>
        </w:rPr>
        <w:t>.</w:t>
      </w:r>
      <w:r w:rsidRPr="3E8825FF">
        <w:rPr>
          <w:rFonts w:cs="Lucida Sans Unicode"/>
        </w:rPr>
        <w:t xml:space="preserve"> </w:t>
      </w:r>
    </w:p>
    <w:p w14:paraId="5538CF12" w14:textId="2AF3598B" w:rsidR="00243E49" w:rsidRDefault="0056674B" w:rsidP="3E8825FF">
      <w:pPr>
        <w:ind w:firstLine="720"/>
        <w:rPr>
          <w:rFonts w:cs="Lucida Sans Unicode"/>
        </w:rPr>
      </w:pPr>
      <w:r>
        <w:rPr>
          <w:rFonts w:cs="Lucida Sans Unicode"/>
        </w:rPr>
        <w:t>More specifically, t</w:t>
      </w:r>
      <w:r w:rsidR="00E3658E">
        <w:rPr>
          <w:rFonts w:cs="Lucida Sans Unicode"/>
        </w:rPr>
        <w:t xml:space="preserve">he average times of each of </w:t>
      </w:r>
      <w:r w:rsidR="00B62EE3">
        <w:rPr>
          <w:rFonts w:cs="Lucida Sans Unicode"/>
        </w:rPr>
        <w:t>the three parts of the analysis</w:t>
      </w:r>
      <w:r w:rsidR="00906A9D">
        <w:rPr>
          <w:rFonts w:cs="Lucida Sans Unicode"/>
        </w:rPr>
        <w:t xml:space="preserve"> (File upload, </w:t>
      </w:r>
      <w:r w:rsidR="00F70F71">
        <w:rPr>
          <w:rFonts w:cs="Lucida Sans Unicode"/>
        </w:rPr>
        <w:t>Hand</w:t>
      </w:r>
      <w:r w:rsidR="00534082">
        <w:rPr>
          <w:rFonts w:cs="Lucida Sans Unicode"/>
        </w:rPr>
        <w:t>ling Sequences (Python), Resolving MySQL query</w:t>
      </w:r>
      <w:r w:rsidR="001B56DD">
        <w:rPr>
          <w:rFonts w:cs="Lucida Sans Unicode"/>
        </w:rPr>
        <w:t xml:space="preserve">) </w:t>
      </w:r>
      <w:r w:rsidR="00B62EE3">
        <w:rPr>
          <w:rFonts w:cs="Lucida Sans Unicode"/>
        </w:rPr>
        <w:t>w</w:t>
      </w:r>
      <w:r w:rsidR="00906A9D">
        <w:rPr>
          <w:rFonts w:cs="Lucida Sans Unicode"/>
        </w:rPr>
        <w:t>ere</w:t>
      </w:r>
      <w:r w:rsidR="00B62EE3">
        <w:rPr>
          <w:rFonts w:cs="Lucida Sans Unicode"/>
        </w:rPr>
        <w:t xml:space="preserve"> also measured </w:t>
      </w:r>
      <w:r w:rsidR="3E8825FF">
        <w:rPr>
          <w:rFonts w:cs="Lucida Sans Unicode"/>
        </w:rPr>
        <w:t>for</w:t>
      </w:r>
      <w:r w:rsidR="001B56DD">
        <w:rPr>
          <w:rFonts w:cs="Lucida Sans Unicode"/>
        </w:rPr>
        <w:t xml:space="preserve"> insight </w:t>
      </w:r>
      <w:r w:rsidR="00B445C7">
        <w:rPr>
          <w:rFonts w:cs="Lucida Sans Unicode"/>
        </w:rPr>
        <w:t xml:space="preserve">into the </w:t>
      </w:r>
      <w:r w:rsidR="0072727B">
        <w:rPr>
          <w:rFonts w:cs="Lucida Sans Unicode"/>
        </w:rPr>
        <w:t>allocation of the total loading time</w:t>
      </w:r>
      <w:r w:rsidR="00C0431B">
        <w:rPr>
          <w:rFonts w:cs="Lucida Sans Unicode"/>
        </w:rPr>
        <w:t>s</w:t>
      </w:r>
      <w:r w:rsidR="00B17F14">
        <w:rPr>
          <w:rFonts w:cs="Lucida Sans Unicode"/>
        </w:rPr>
        <w:t xml:space="preserve"> (</w:t>
      </w:r>
      <w:r w:rsidR="00B17F14" w:rsidRPr="7E804605">
        <w:fldChar w:fldCharType="begin"/>
      </w:r>
      <w:r w:rsidR="00B17F14">
        <w:rPr>
          <w:rFonts w:cs="Lucida Sans Unicode"/>
        </w:rPr>
        <w:instrText xml:space="preserve"> REF _Ref506228494 \h  \* MERGEFORMAT </w:instrText>
      </w:r>
      <w:r w:rsidR="00B17F14" w:rsidRPr="7E804605">
        <w:rPr>
          <w:rFonts w:cs="Lucida Sans Unicode"/>
        </w:rPr>
        <w:fldChar w:fldCharType="separate"/>
      </w:r>
      <w:r w:rsidR="00A5017A" w:rsidRPr="00A5017A">
        <w:rPr>
          <w:rFonts w:cs="Lucida Sans Unicode"/>
        </w:rPr>
        <w:t>Figure 7</w:t>
      </w:r>
      <w:r w:rsidR="00B17F14" w:rsidRPr="7E804605">
        <w:fldChar w:fldCharType="end"/>
      </w:r>
      <w:r w:rsidR="00B17F14">
        <w:rPr>
          <w:rFonts w:cs="Lucida Sans Unicode"/>
        </w:rPr>
        <w:t>)</w:t>
      </w:r>
      <w:r w:rsidR="00C0431B">
        <w:rPr>
          <w:rFonts w:cs="Lucida Sans Unicode"/>
        </w:rPr>
        <w:t xml:space="preserve">. </w:t>
      </w:r>
      <w:r w:rsidR="00F618C1">
        <w:rPr>
          <w:rFonts w:cs="Lucida Sans Unicode"/>
        </w:rPr>
        <w:t xml:space="preserve">For MZTAB/MZIDENT files the major </w:t>
      </w:r>
      <w:r w:rsidR="00BD7DAA">
        <w:rPr>
          <w:rFonts w:cs="Lucida Sans Unicode"/>
        </w:rPr>
        <w:t xml:space="preserve">source of delay was the </w:t>
      </w:r>
      <w:r w:rsidR="00446C12">
        <w:rPr>
          <w:rFonts w:cs="Lucida Sans Unicode"/>
        </w:rPr>
        <w:t>MySQL queries</w:t>
      </w:r>
      <w:r w:rsidR="00A93074">
        <w:rPr>
          <w:rFonts w:cs="Lucida Sans Unicode"/>
        </w:rPr>
        <w:t>, while</w:t>
      </w:r>
      <w:r w:rsidR="00446C12">
        <w:rPr>
          <w:rFonts w:cs="Lucida Sans Unicode"/>
        </w:rPr>
        <w:t xml:space="preserve"> Python reading of the file were </w:t>
      </w:r>
      <w:r w:rsidR="3E8825FF">
        <w:rPr>
          <w:rFonts w:cs="Lucida Sans Unicode"/>
        </w:rPr>
        <w:t>very</w:t>
      </w:r>
      <w:r w:rsidR="004031EC">
        <w:rPr>
          <w:rFonts w:cs="Lucida Sans Unicode"/>
        </w:rPr>
        <w:t xml:space="preserve"> fast</w:t>
      </w:r>
      <w:r w:rsidR="00CC2561">
        <w:rPr>
          <w:rFonts w:cs="Lucida Sans Unicode"/>
        </w:rPr>
        <w:t xml:space="preserve">. </w:t>
      </w:r>
      <w:r w:rsidR="00CA009B" w:rsidRPr="3E8825FF">
        <w:rPr>
          <w:rFonts w:cs="Lucida Sans Unicode"/>
          <w:color w:val="000000" w:themeColor="text1"/>
        </w:rPr>
        <w:t>Contrariwise</w:t>
      </w:r>
      <w:r w:rsidR="00CA009B">
        <w:rPr>
          <w:rFonts w:cs="Lucida Sans Unicode"/>
        </w:rPr>
        <w:t xml:space="preserve">, FASTA files are being </w:t>
      </w:r>
      <w:r w:rsidR="00D11874">
        <w:rPr>
          <w:rFonts w:cs="Lucida Sans Unicode"/>
        </w:rPr>
        <w:t>read</w:t>
      </w:r>
      <w:r w:rsidR="00CA009B">
        <w:rPr>
          <w:rFonts w:cs="Lucida Sans Unicode"/>
        </w:rPr>
        <w:t xml:space="preserve"> slower by python </w:t>
      </w:r>
      <w:r w:rsidR="00D11874">
        <w:rPr>
          <w:rFonts w:cs="Lucida Sans Unicode"/>
        </w:rPr>
        <w:t xml:space="preserve">while MySQL querying times and file uploading seem </w:t>
      </w:r>
      <w:r w:rsidR="002057A4">
        <w:rPr>
          <w:rFonts w:cs="Lucida Sans Unicode"/>
        </w:rPr>
        <w:t>very fast</w:t>
      </w:r>
      <w:r w:rsidR="00D11874">
        <w:rPr>
          <w:rFonts w:cs="Lucida Sans Unicode"/>
        </w:rPr>
        <w:t xml:space="preserve">. </w:t>
      </w:r>
      <w:r w:rsidR="000F2465">
        <w:rPr>
          <w:rFonts w:cs="Lucida Sans Unicode"/>
        </w:rPr>
        <w:t xml:space="preserve">These observations indicate that using regular expressions to find sequences in </w:t>
      </w:r>
      <w:r w:rsidR="000F2465">
        <w:rPr>
          <w:rFonts w:cs="Lucida Sans Unicode"/>
        </w:rPr>
        <w:lastRenderedPageBreak/>
        <w:t xml:space="preserve">MZIDENT/MZTAB </w:t>
      </w:r>
      <w:ins w:id="102" w:author="Dionysios Grigoriadis" w:date="2018-02-13T10:38:00Z">
        <w:r w:rsidR="0028444E">
          <w:rPr>
            <w:rFonts w:cs="Lucida Sans Unicode"/>
          </w:rPr>
          <w:t>(</w:t>
        </w:r>
      </w:ins>
      <w:del w:id="103" w:author="Dionysios Grigoriadis" w:date="2018-02-13T10:38:00Z">
        <w:r w:rsidR="000F2465" w:rsidDel="0028444E">
          <w:rPr>
            <w:rFonts w:cs="Lucida Sans Unicode"/>
          </w:rPr>
          <w:delText xml:space="preserve">files </w:delText>
        </w:r>
      </w:del>
      <w:r w:rsidR="00F24963">
        <w:rPr>
          <w:rFonts w:cs="Lucida Sans Unicode"/>
        </w:rPr>
        <w:t xml:space="preserve">instead of </w:t>
      </w:r>
      <w:r w:rsidR="00F1675D">
        <w:rPr>
          <w:rFonts w:cs="Lucida Sans Unicode"/>
        </w:rPr>
        <w:t xml:space="preserve">using </w:t>
      </w:r>
      <w:r w:rsidR="00E80BF9">
        <w:rPr>
          <w:rFonts w:cs="Lucida Sans Unicode"/>
        </w:rPr>
        <w:t xml:space="preserve">external libraries </w:t>
      </w:r>
      <w:ins w:id="104" w:author="Dionysios Grigoriadis" w:date="2018-02-13T10:38:00Z">
        <w:r w:rsidR="0028444E">
          <w:rPr>
            <w:rFonts w:cs="Lucida Sans Unicode"/>
          </w:rPr>
          <w:t>-</w:t>
        </w:r>
      </w:ins>
      <w:del w:id="105" w:author="Dionysios Grigoriadis" w:date="2018-02-13T10:38:00Z">
        <w:r w:rsidR="00E80BF9" w:rsidDel="0028444E">
          <w:rPr>
            <w:rFonts w:cs="Lucida Sans Unicode"/>
          </w:rPr>
          <w:delText>(</w:delText>
        </w:r>
      </w:del>
      <w:r w:rsidR="00524BC5" w:rsidRPr="00524BC5">
        <w:rPr>
          <w:rFonts w:cs="Lucida Sans Unicode"/>
        </w:rPr>
        <w:t>such as pyteomics</w:t>
      </w:r>
      <w:ins w:id="106" w:author="Dionysios Grigoriadis" w:date="2018-02-13T10:39:00Z">
        <w:r w:rsidR="0028444E">
          <w:rPr>
            <w:rFonts w:cs="Lucida Sans Unicode"/>
          </w:rPr>
          <w:t>-)</w:t>
        </w:r>
      </w:ins>
      <w:del w:id="107" w:author="Dionysios Grigoriadis" w:date="2018-02-13T10:38:00Z">
        <w:r w:rsidR="00524BC5" w:rsidDel="0028444E">
          <w:rPr>
            <w:rFonts w:cs="Lucida Sans Unicode"/>
          </w:rPr>
          <w:delText>)</w:delText>
        </w:r>
      </w:del>
      <w:r w:rsidR="000F2465">
        <w:rPr>
          <w:rFonts w:cs="Lucida Sans Unicode"/>
        </w:rPr>
        <w:t xml:space="preserve"> </w:t>
      </w:r>
      <w:r w:rsidR="000C60AC">
        <w:rPr>
          <w:rFonts w:cs="Lucida Sans Unicode"/>
        </w:rPr>
        <w:t>was of significant importance for</w:t>
      </w:r>
      <w:r w:rsidR="00151522">
        <w:rPr>
          <w:rFonts w:cs="Lucida Sans Unicode"/>
        </w:rPr>
        <w:t xml:space="preserve"> the enhance</w:t>
      </w:r>
      <w:r w:rsidR="00F24963">
        <w:rPr>
          <w:rFonts w:cs="Lucida Sans Unicode"/>
        </w:rPr>
        <w:t>d</w:t>
      </w:r>
      <w:r w:rsidR="00151522">
        <w:rPr>
          <w:rFonts w:cs="Lucida Sans Unicode"/>
        </w:rPr>
        <w:t xml:space="preserve"> performance of this tool</w:t>
      </w:r>
      <w:r w:rsidR="00B17F14">
        <w:rPr>
          <w:rFonts w:cs="Lucida Sans Unicode"/>
        </w:rPr>
        <w:t>.</w:t>
      </w:r>
      <w:r w:rsidR="007774D3">
        <w:rPr>
          <w:rFonts w:cs="Lucida Sans Unicode"/>
        </w:rPr>
        <w:t xml:space="preserve"> The observed difference</w:t>
      </w:r>
      <w:r w:rsidR="00A13837">
        <w:rPr>
          <w:rFonts w:cs="Lucida Sans Unicode"/>
        </w:rPr>
        <w:t>s</w:t>
      </w:r>
      <w:r w:rsidR="007774D3">
        <w:rPr>
          <w:rFonts w:cs="Lucida Sans Unicode"/>
        </w:rPr>
        <w:t xml:space="preserve"> </w:t>
      </w:r>
      <w:r w:rsidR="3E8825FF">
        <w:rPr>
          <w:rFonts w:cs="Lucida Sans Unicode"/>
        </w:rPr>
        <w:t>in</w:t>
      </w:r>
      <w:r w:rsidR="00A13837">
        <w:rPr>
          <w:rFonts w:cs="Lucida Sans Unicode"/>
        </w:rPr>
        <w:t xml:space="preserve"> </w:t>
      </w:r>
      <w:r w:rsidR="007D775D">
        <w:rPr>
          <w:rFonts w:cs="Lucida Sans Unicode"/>
        </w:rPr>
        <w:t>time</w:t>
      </w:r>
      <w:r w:rsidR="00942BA6">
        <w:rPr>
          <w:rFonts w:cs="Lucida Sans Unicode"/>
        </w:rPr>
        <w:t xml:space="preserve"> </w:t>
      </w:r>
      <w:r w:rsidR="007D775D">
        <w:rPr>
          <w:rFonts w:cs="Lucida Sans Unicode"/>
        </w:rPr>
        <w:t>that MySQL needs to resolve the queries</w:t>
      </w:r>
      <w:r w:rsidR="00A13837">
        <w:rPr>
          <w:rFonts w:cs="Lucida Sans Unicode"/>
        </w:rPr>
        <w:t xml:space="preserve"> between FASTA and MZID/MZTAB file formats </w:t>
      </w:r>
      <w:r w:rsidR="009A3B3A">
        <w:rPr>
          <w:rFonts w:cs="Lucida Sans Unicode"/>
          <w:lang w:val="en-US"/>
        </w:rPr>
        <w:t xml:space="preserve">is based on </w:t>
      </w:r>
      <w:r w:rsidR="00942BA6">
        <w:rPr>
          <w:rFonts w:cs="Lucida Sans Unicode"/>
          <w:lang w:val="en-US"/>
        </w:rPr>
        <w:t>the nature of the query. More specifically, a sequence of a FASTA file needs to be identical with at least one sequence of the database to return a match</w:t>
      </w:r>
      <w:r w:rsidR="00733164">
        <w:rPr>
          <w:rFonts w:cs="Lucida Sans Unicode"/>
          <w:lang w:val="en-US"/>
        </w:rPr>
        <w:t xml:space="preserve"> and therefore, MySQL can use the table’s indexing providing a fast search</w:t>
      </w:r>
      <w:r w:rsidR="00CE35AE">
        <w:rPr>
          <w:rFonts w:cs="Lucida Sans Unicode"/>
          <w:lang w:val="en-US"/>
        </w:rPr>
        <w:t xml:space="preserve"> (WHERE sequence = “</w:t>
      </w:r>
      <w:r w:rsidR="00574892">
        <w:rPr>
          <w:rFonts w:cs="Lucida Sans Unicode"/>
          <w:lang w:val="en-US"/>
        </w:rPr>
        <w:t>user-sequence”)</w:t>
      </w:r>
      <w:r w:rsidR="00733164">
        <w:rPr>
          <w:rFonts w:cs="Lucida Sans Unicode"/>
          <w:lang w:val="en-US"/>
        </w:rPr>
        <w:t xml:space="preserve">. </w:t>
      </w:r>
      <w:r w:rsidR="000C60AC">
        <w:rPr>
          <w:rFonts w:eastAsia="Lucida Sans Unicode" w:cs="Lucida Sans Unicode"/>
          <w:color w:val="222222"/>
          <w:shd w:val="clear" w:color="auto" w:fill="FFFFFF"/>
          <w:lang w:val="en-US"/>
        </w:rPr>
        <w:t>In contrast</w:t>
      </w:r>
      <w:r w:rsidR="00CE35AE" w:rsidRPr="3E8825FF">
        <w:rPr>
          <w:rFonts w:eastAsia="Lucida Sans Unicode" w:cs="Lucida Sans Unicode"/>
          <w:color w:val="222222"/>
          <w:shd w:val="clear" w:color="auto" w:fill="FFFFFF"/>
        </w:rPr>
        <w:t>,</w:t>
      </w:r>
      <w:r w:rsidR="00CE35AE">
        <w:rPr>
          <w:rFonts w:ascii="Arial" w:hAnsi="Arial" w:cs="Arial"/>
          <w:color w:val="222222"/>
          <w:shd w:val="clear" w:color="auto" w:fill="FFFFFF"/>
        </w:rPr>
        <w:t xml:space="preserve"> </w:t>
      </w:r>
      <w:r w:rsidR="00942BA6">
        <w:rPr>
          <w:rFonts w:cs="Lucida Sans Unicode"/>
          <w:lang w:val="en-US"/>
        </w:rPr>
        <w:t xml:space="preserve">a sequence of an MZID/MZTAB file </w:t>
      </w:r>
      <w:r w:rsidR="00293E51">
        <w:rPr>
          <w:rFonts w:cs="Lucida Sans Unicode"/>
          <w:lang w:val="en-US"/>
        </w:rPr>
        <w:t>needs to include a</w:t>
      </w:r>
      <w:r w:rsidR="00EE7D36">
        <w:rPr>
          <w:rFonts w:cs="Lucida Sans Unicode"/>
          <w:lang w:val="en-US"/>
        </w:rPr>
        <w:t>t least one</w:t>
      </w:r>
      <w:r w:rsidR="00293E51">
        <w:rPr>
          <w:rFonts w:cs="Lucida Sans Unicode"/>
          <w:lang w:val="en-US"/>
        </w:rPr>
        <w:t xml:space="preserve"> sequence </w:t>
      </w:r>
      <w:r w:rsidR="3E8825FF">
        <w:rPr>
          <w:rFonts w:cs="Lucida Sans Unicode"/>
          <w:lang w:val="en-US"/>
        </w:rPr>
        <w:t>from</w:t>
      </w:r>
      <w:r w:rsidR="00293E51">
        <w:rPr>
          <w:rFonts w:cs="Lucida Sans Unicode"/>
          <w:lang w:val="en-US"/>
        </w:rPr>
        <w:t xml:space="preserve"> the database to return a match</w:t>
      </w:r>
      <w:r w:rsidR="00574892">
        <w:rPr>
          <w:rFonts w:cs="Lucida Sans Unicode"/>
          <w:lang w:val="en-US"/>
        </w:rPr>
        <w:t xml:space="preserve"> (WHERE </w:t>
      </w:r>
      <w:r w:rsidR="000C60AC">
        <w:rPr>
          <w:rFonts w:cs="Lucida Sans Unicode"/>
          <w:lang w:val="en-US"/>
        </w:rPr>
        <w:t>sequence LIKE “</w:t>
      </w:r>
      <w:r w:rsidR="004601B6">
        <w:rPr>
          <w:rFonts w:cs="Lucida Sans Unicode"/>
          <w:lang w:val="en-US"/>
        </w:rPr>
        <w:t>%INPUT%”)</w:t>
      </w:r>
      <w:r w:rsidR="00D05F13">
        <w:rPr>
          <w:rFonts w:cs="Lucida Sans Unicode"/>
          <w:lang w:val="en-US"/>
        </w:rPr>
        <w:t xml:space="preserve"> </w:t>
      </w:r>
      <w:r w:rsidR="3E8825FF">
        <w:rPr>
          <w:rFonts w:cs="Lucida Sans Unicode"/>
          <w:lang w:val="en-US"/>
        </w:rPr>
        <w:t>which</w:t>
      </w:r>
      <w:r w:rsidR="00D05F13">
        <w:rPr>
          <w:rFonts w:cs="Lucida Sans Unicode"/>
          <w:lang w:val="en-US"/>
        </w:rPr>
        <w:t xml:space="preserve"> does not allow MySQL to use the table’s indexing</w:t>
      </w:r>
      <w:r w:rsidR="00EE7D36">
        <w:rPr>
          <w:rFonts w:cs="Lucida Sans Unicode"/>
          <w:lang w:val="en-US"/>
        </w:rPr>
        <w:t xml:space="preserve"> in MZID/MZTAB file case.</w:t>
      </w:r>
      <w:r w:rsidR="00D05F13">
        <w:rPr>
          <w:rFonts w:cs="Lucida Sans Unicode"/>
          <w:lang w:val="en-US"/>
        </w:rPr>
        <w:t xml:space="preserve"> </w:t>
      </w:r>
      <w:r w:rsidR="00662278">
        <w:rPr>
          <w:rFonts w:cs="Lucida Sans Unicode"/>
          <w:lang w:val="en-US"/>
        </w:rPr>
        <w:t xml:space="preserve"> </w:t>
      </w:r>
    </w:p>
    <w:p w14:paraId="57D83561" w14:textId="67B34A46" w:rsidR="00A5609B" w:rsidRPr="00243E49" w:rsidRDefault="003E052D" w:rsidP="0079222E">
      <w:pPr>
        <w:jc w:val="center"/>
        <w:rPr>
          <w:rFonts w:cs="Lucida Sans Unicode"/>
        </w:rPr>
      </w:pPr>
      <w:r>
        <w:object w:dxaOrig="11179" w:dyaOrig="4178" w14:anchorId="696DEAE5">
          <v:shape id="_x0000_i1026" type="#_x0000_t75" style="width:451.2pt;height:168.6pt" o:ole="">
            <v:imagedata r:id="rId41" o:title=""/>
          </v:shape>
          <o:OLEObject Type="Embed" ProgID="Prism6.Document" ShapeID="_x0000_i1026" DrawAspect="Content" ObjectID="_1580215279" r:id="rId42"/>
        </w:object>
      </w:r>
    </w:p>
    <w:p w14:paraId="4644C869" w14:textId="59A6D272" w:rsidR="00732702" w:rsidRPr="00907298" w:rsidRDefault="00A5609B" w:rsidP="009D5EEC">
      <w:pPr>
        <w:pStyle w:val="Caption1"/>
        <w:rPr>
          <w:sz w:val="20"/>
          <w:szCs w:val="18"/>
        </w:rPr>
      </w:pPr>
      <w:bookmarkStart w:id="108" w:name="_Ref506228494"/>
      <w:r w:rsidRPr="00907298">
        <w:rPr>
          <w:sz w:val="20"/>
          <w:szCs w:val="18"/>
        </w:rPr>
        <w:t xml:space="preserve">Figure </w:t>
      </w:r>
      <w:r w:rsidRPr="00907298">
        <w:rPr>
          <w:sz w:val="20"/>
          <w:szCs w:val="18"/>
        </w:rPr>
        <w:fldChar w:fldCharType="begin"/>
      </w:r>
      <w:r w:rsidRPr="00907298">
        <w:rPr>
          <w:sz w:val="20"/>
          <w:szCs w:val="18"/>
        </w:rPr>
        <w:instrText xml:space="preserve"> SEQ Figure \* ARABIC </w:instrText>
      </w:r>
      <w:r w:rsidRPr="00907298">
        <w:rPr>
          <w:sz w:val="20"/>
          <w:szCs w:val="18"/>
        </w:rPr>
        <w:fldChar w:fldCharType="separate"/>
      </w:r>
      <w:r w:rsidR="00A5017A">
        <w:rPr>
          <w:sz w:val="20"/>
          <w:szCs w:val="18"/>
        </w:rPr>
        <w:t>7</w:t>
      </w:r>
      <w:r w:rsidRPr="00907298">
        <w:rPr>
          <w:sz w:val="20"/>
          <w:szCs w:val="18"/>
        </w:rPr>
        <w:fldChar w:fldCharType="end"/>
      </w:r>
      <w:bookmarkEnd w:id="108"/>
      <w:r w:rsidRPr="00907298">
        <w:rPr>
          <w:sz w:val="20"/>
          <w:szCs w:val="18"/>
        </w:rPr>
        <w:t>. Allocation of total analysis time</w:t>
      </w:r>
      <w:r w:rsidR="00861B54" w:rsidRPr="00907298">
        <w:rPr>
          <w:sz w:val="20"/>
          <w:szCs w:val="18"/>
        </w:rPr>
        <w:t xml:space="preserve"> </w:t>
      </w:r>
      <w:r w:rsidR="00FF34E5" w:rsidRPr="00907298">
        <w:rPr>
          <w:sz w:val="20"/>
          <w:szCs w:val="18"/>
        </w:rPr>
        <w:t>for MZIDENT/MZTAB and FASTA files</w:t>
      </w:r>
      <w:r w:rsidR="009D5EEC" w:rsidRPr="00907298">
        <w:rPr>
          <w:sz w:val="20"/>
          <w:szCs w:val="18"/>
        </w:rPr>
        <w:t>.</w:t>
      </w:r>
      <w:r w:rsidR="009D253A">
        <w:rPr>
          <w:sz w:val="20"/>
          <w:szCs w:val="18"/>
        </w:rPr>
        <w:t xml:space="preserve"> Graph was created with Graphpad Prism 6.</w:t>
      </w:r>
    </w:p>
    <w:p w14:paraId="10E43E01" w14:textId="77777777" w:rsidR="003056C0" w:rsidRPr="003056C0" w:rsidRDefault="003056C0" w:rsidP="002F7E3A">
      <w:pPr>
        <w:rPr>
          <w:rFonts w:cs="Lucida Sans Unicode"/>
        </w:rPr>
      </w:pPr>
    </w:p>
    <w:p w14:paraId="369BA9C1" w14:textId="77777777" w:rsidR="005F70BA" w:rsidRDefault="3E8825FF" w:rsidP="3E8825FF">
      <w:pPr>
        <w:pStyle w:val="Heading4"/>
        <w:rPr>
          <w:lang w:val="en-US"/>
        </w:rPr>
      </w:pPr>
      <w:r w:rsidRPr="3E8825FF">
        <w:rPr>
          <w:lang w:val="en-US"/>
        </w:rPr>
        <w:t>Upload of files (larger files)</w:t>
      </w:r>
    </w:p>
    <w:p w14:paraId="7D219CC8" w14:textId="2D25DBE0" w:rsidR="000D5AEA" w:rsidRDefault="3E8825FF" w:rsidP="3E8825FF">
      <w:pPr>
        <w:ind w:firstLine="720"/>
        <w:rPr>
          <w:rFonts w:cs="Lucida Sans Unicode"/>
          <w:color w:val="4472C4" w:themeColor="accent1"/>
          <w:lang w:val="en-US"/>
        </w:rPr>
      </w:pPr>
      <w:r w:rsidRPr="3E8825FF">
        <w:rPr>
          <w:rFonts w:cs="Lucida Sans Unicode"/>
          <w:lang w:val="en-US"/>
        </w:rPr>
        <w:t xml:space="preserve">Due to the nature of MzId and MzTab files which can typically be up to gigabytes in size, a custom loading screen was added to provide a better aid to the user. The website page is dimmed with the loading bar showing them that the website is still loading their results. This is required due to some limitations discussed in 2.6.2.6. </w:t>
      </w:r>
    </w:p>
    <w:p w14:paraId="20CD9BFD" w14:textId="77777777" w:rsidR="005F70BA" w:rsidRPr="005F70BA" w:rsidRDefault="3E8825FF" w:rsidP="3E8825FF">
      <w:pPr>
        <w:pStyle w:val="Heading4"/>
        <w:rPr>
          <w:lang w:val="en-US"/>
        </w:rPr>
      </w:pPr>
      <w:bookmarkStart w:id="109" w:name="_Ref506367372"/>
      <w:r w:rsidRPr="3E8825FF">
        <w:rPr>
          <w:lang w:val="en-US"/>
        </w:rPr>
        <w:lastRenderedPageBreak/>
        <w:t>Limitations</w:t>
      </w:r>
      <w:bookmarkEnd w:id="109"/>
    </w:p>
    <w:p w14:paraId="77A518FB" w14:textId="15237A42" w:rsidR="005F70BA" w:rsidRPr="000D5AEA" w:rsidRDefault="4375A9EC" w:rsidP="3E8825FF">
      <w:pPr>
        <w:ind w:firstLine="720"/>
        <w:rPr>
          <w:rFonts w:cs="Lucida Sans Unicode"/>
          <w:lang w:val="en-US"/>
        </w:rPr>
      </w:pPr>
      <w:r w:rsidRPr="4375A9EC">
        <w:rPr>
          <w:rFonts w:cs="Lucida Sans Unicode"/>
          <w:lang w:val="en-US"/>
        </w:rPr>
        <w:t>One of the major limitations of this</w:t>
      </w:r>
      <w:r w:rsidR="006019F0">
        <w:rPr>
          <w:rFonts w:cs="Lucida Sans Unicode"/>
          <w:lang w:val="en-US"/>
        </w:rPr>
        <w:t xml:space="preserve"> tool</w:t>
      </w:r>
      <w:r w:rsidRPr="4375A9EC">
        <w:rPr>
          <w:rFonts w:cs="Lucida Sans Unicode"/>
          <w:lang w:val="en-US"/>
        </w:rPr>
        <w:t xml:space="preserve"> is </w:t>
      </w:r>
      <w:r w:rsidR="007923E9">
        <w:rPr>
          <w:rFonts w:cs="Lucida Sans Unicode"/>
          <w:lang w:val="en-US"/>
        </w:rPr>
        <w:t xml:space="preserve">the significantly slow response of the analysis of MzId and MzTab files, </w:t>
      </w:r>
      <w:r w:rsidRPr="4375A9EC">
        <w:rPr>
          <w:rFonts w:cs="Lucida Sans Unicode"/>
          <w:lang w:val="en-US"/>
        </w:rPr>
        <w:t xml:space="preserve">due to </w:t>
      </w:r>
      <w:r w:rsidR="003B4400">
        <w:rPr>
          <w:rFonts w:cs="Lucida Sans Unicode"/>
          <w:lang w:val="en-US"/>
        </w:rPr>
        <w:t xml:space="preserve">the </w:t>
      </w:r>
      <w:r w:rsidR="007923E9">
        <w:rPr>
          <w:rFonts w:cs="Lucida Sans Unicode"/>
          <w:lang w:val="en-US"/>
        </w:rPr>
        <w:t>reason</w:t>
      </w:r>
      <w:r w:rsidR="003B4400">
        <w:rPr>
          <w:rFonts w:cs="Lucida Sans Unicode"/>
          <w:lang w:val="en-US"/>
        </w:rPr>
        <w:t xml:space="preserve">s </w:t>
      </w:r>
      <w:r w:rsidR="007923E9">
        <w:rPr>
          <w:rFonts w:cs="Lucida Sans Unicode"/>
          <w:lang w:val="en-US"/>
        </w:rPr>
        <w:t xml:space="preserve">discussed </w:t>
      </w:r>
      <w:r w:rsidR="00101702">
        <w:rPr>
          <w:rFonts w:cs="Lucida Sans Unicode"/>
          <w:lang w:val="en-US"/>
        </w:rPr>
        <w:t xml:space="preserve">in </w:t>
      </w:r>
      <w:r w:rsidR="00101702" w:rsidRPr="3E8825FF">
        <w:fldChar w:fldCharType="begin"/>
      </w:r>
      <w:r w:rsidR="00101702">
        <w:rPr>
          <w:rFonts w:cs="Lucida Sans Unicode"/>
          <w:lang w:val="en-US"/>
        </w:rPr>
        <w:instrText xml:space="preserve"> REF _Ref506367366 \r \h </w:instrText>
      </w:r>
      <w:r w:rsidR="00101702" w:rsidRPr="3E8825FF">
        <w:rPr>
          <w:rFonts w:cs="Lucida Sans Unicode"/>
          <w:lang w:val="en-US"/>
        </w:rPr>
        <w:fldChar w:fldCharType="separate"/>
      </w:r>
      <w:r w:rsidR="00A5017A">
        <w:rPr>
          <w:rFonts w:cs="Lucida Sans Unicode"/>
          <w:lang w:val="en-US"/>
        </w:rPr>
        <w:t>2.6.2.4</w:t>
      </w:r>
      <w:r w:rsidR="00101702" w:rsidRPr="3E8825FF">
        <w:fldChar w:fldCharType="end"/>
      </w:r>
      <w:r w:rsidRPr="4375A9EC">
        <w:rPr>
          <w:rFonts w:cs="Lucida Sans Unicode"/>
          <w:lang w:val="en-US"/>
        </w:rPr>
        <w:t>.</w:t>
      </w:r>
      <w:r w:rsidR="007923E9">
        <w:rPr>
          <w:rFonts w:cs="Lucida Sans Unicode"/>
          <w:lang w:val="en-US"/>
        </w:rPr>
        <w:t xml:space="preserve"> However, </w:t>
      </w:r>
      <w:r w:rsidR="00172DD0">
        <w:rPr>
          <w:rFonts w:cs="Lucida Sans Unicode"/>
          <w:lang w:val="en-US"/>
        </w:rPr>
        <w:t xml:space="preserve">the analysis has been checked and proved to be correct and therefore, future software development </w:t>
      </w:r>
      <w:r w:rsidR="006019F0">
        <w:rPr>
          <w:rFonts w:cs="Lucida Sans Unicode"/>
          <w:lang w:val="en-US"/>
        </w:rPr>
        <w:t>or anther database choice could make it faster</w:t>
      </w:r>
      <w:r w:rsidR="003B4400">
        <w:rPr>
          <w:rFonts w:cs="Lucida Sans Unicode"/>
          <w:lang w:val="en-US"/>
        </w:rPr>
        <w:t xml:space="preserve"> given the fact that this software is a prototype</w:t>
      </w:r>
      <w:r w:rsidR="006019F0">
        <w:rPr>
          <w:rFonts w:cs="Lucida Sans Unicode"/>
          <w:lang w:val="en-US"/>
        </w:rPr>
        <w:t>.</w:t>
      </w:r>
      <w:r w:rsidR="003B4400">
        <w:rPr>
          <w:rFonts w:cs="Lucida Sans Unicode"/>
          <w:lang w:val="en-US"/>
        </w:rPr>
        <w:t xml:space="preserve"> Another limitation</w:t>
      </w:r>
      <w:r w:rsidR="00911F24" w:rsidRPr="00911F24">
        <w:rPr>
          <w:rFonts w:cs="Lucida Sans Unicode"/>
          <w:lang w:val="en-US"/>
        </w:rPr>
        <w:t xml:space="preserve"> </w:t>
      </w:r>
      <w:r w:rsidR="00911F24">
        <w:rPr>
          <w:rFonts w:cs="Lucida Sans Unicode"/>
        </w:rPr>
        <w:t>of this tool concerns the hardware used for testing.</w:t>
      </w:r>
      <w:r w:rsidRPr="4375A9EC">
        <w:rPr>
          <w:rFonts w:cs="Lucida Sans Unicode"/>
          <w:lang w:val="en-US"/>
        </w:rPr>
        <w:t xml:space="preserve"> The type of processors and its clock speed can have a large affect (2 core CPU would run slower than a quad core hyperthreaded CPU). Some programs run on a single core, however a powerful single CPU core would still be able to process the file faster than a slower single CPU core. In an ideal situation, the server would use a Xeon processor along with M.2 SSD drives which would allow for faster read and write access.</w:t>
      </w:r>
    </w:p>
    <w:p w14:paraId="4D58E03C" w14:textId="77777777" w:rsidR="00205922" w:rsidRPr="00205922" w:rsidRDefault="4375A9EC" w:rsidP="000047F0">
      <w:pPr>
        <w:pStyle w:val="Heading2"/>
      </w:pPr>
      <w:bookmarkStart w:id="110" w:name="_Toc506472278"/>
      <w:bookmarkStart w:id="111" w:name="_Toc506472567"/>
      <w:bookmarkStart w:id="112" w:name="_Toc506472842"/>
      <w:r>
        <w:t>Expression Atlas</w:t>
      </w:r>
      <w:bookmarkEnd w:id="110"/>
      <w:bookmarkEnd w:id="111"/>
      <w:bookmarkEnd w:id="112"/>
    </w:p>
    <w:p w14:paraId="22B3559E" w14:textId="48D7956D" w:rsidR="4375A9EC" w:rsidRDefault="4375A9EC" w:rsidP="00CA0286">
      <w:pPr>
        <w:ind w:firstLine="720"/>
      </w:pPr>
      <w:r w:rsidRPr="4375A9EC">
        <w:rPr>
          <w:rFonts w:eastAsia="Lucida Sans Unicode" w:cs="Lucida Sans Unicode"/>
        </w:rPr>
        <w:t xml:space="preserve">This part of the application allows the user to view all the repeats which have been found by the peptide identification in uploaded files from previous users.  </w:t>
      </w:r>
    </w:p>
    <w:p w14:paraId="17409776" w14:textId="6EB156D9" w:rsidR="4375A9EC" w:rsidRDefault="4375A9EC" w:rsidP="4375A9EC">
      <w:pPr>
        <w:ind w:firstLine="720"/>
      </w:pPr>
      <w:r w:rsidRPr="4375A9EC">
        <w:rPr>
          <w:rFonts w:eastAsia="Lucida Sans Unicode" w:cs="Lucida Sans Unicode"/>
        </w:rPr>
        <w:t>This works through interacting with the peptide identification part of the application which inserts information successfully identified from uploaded samples into the MySQL data</w:t>
      </w:r>
      <w:r w:rsidR="00C75769">
        <w:rPr>
          <w:rFonts w:eastAsia="Lucida Sans Unicode" w:cs="Lucida Sans Unicode"/>
        </w:rPr>
        <w:t xml:space="preserve">base into a specific expression </w:t>
      </w:r>
      <w:r w:rsidRPr="4375A9EC">
        <w:rPr>
          <w:rFonts w:eastAsia="Lucida Sans Unicode" w:cs="Lucida Sans Unicode"/>
        </w:rPr>
        <w:t xml:space="preserve">atlas table. It also inserts and updates the number of each tissue, disease type and total number of samples added into the atlas into separate tables. When the user visits the expression atlas page on the website, the MySQL database is accessed through a query which returns the disease type, tissue type, number of repeats, each individual repeat found with its sequence and relative percentages from the various tables. </w:t>
      </w:r>
    </w:p>
    <w:p w14:paraId="41E5F902" w14:textId="5F4D69A5" w:rsidR="4375A9EC" w:rsidRDefault="4375A9EC" w:rsidP="4375A9EC">
      <w:pPr>
        <w:ind w:firstLine="720"/>
      </w:pPr>
      <w:r w:rsidRPr="4375A9EC">
        <w:rPr>
          <w:rFonts w:eastAsia="Lucida Sans Unicode" w:cs="Lucida Sans Unicode"/>
        </w:rPr>
        <w:t xml:space="preserve">This data within the atlas is displayed to the user in two ways for the disease and tissue type; in relation to the percentage of each data type compared to all others and also by the percentage of each repeat family identified in a tissue/disease type chosen by the user (using a post method). This was achieved through the use two </w:t>
      </w:r>
      <w:r w:rsidRPr="4375A9EC">
        <w:rPr>
          <w:rFonts w:eastAsia="Lucida Sans Unicode" w:cs="Lucida Sans Unicode"/>
        </w:rPr>
        <w:lastRenderedPageBreak/>
        <w:t xml:space="preserve">MySQL queries which access two tables within the database to select the relevant information and calculate the required percentages. The data is displayed in interactive tables through the use of the JQuery plugin </w:t>
      </w:r>
      <w:r w:rsidR="001C7AE9">
        <w:rPr>
          <w:rFonts w:eastAsia="Lucida Sans Unicode" w:cs="Lucida Sans Unicode"/>
        </w:rPr>
        <w:t>“DataTables”</w:t>
      </w:r>
      <w:r w:rsidRPr="4375A9EC">
        <w:rPr>
          <w:rFonts w:eastAsia="Lucida Sans Unicode" w:cs="Lucida Sans Unicode"/>
        </w:rPr>
        <w:t>.</w:t>
      </w:r>
    </w:p>
    <w:p w14:paraId="5AD19049" w14:textId="421FEEA4" w:rsidR="4375A9EC" w:rsidRDefault="4375A9EC" w:rsidP="4375A9EC">
      <w:pPr>
        <w:rPr>
          <w:rFonts w:cs="Lucida Sans Unicode"/>
        </w:rPr>
      </w:pPr>
    </w:p>
    <w:p w14:paraId="06F1893D" w14:textId="1726AC4A" w:rsidR="005F70BA" w:rsidRPr="005F70BA" w:rsidRDefault="4375A9EC" w:rsidP="4375A9EC">
      <w:pPr>
        <w:pStyle w:val="Heading1"/>
        <w:rPr>
          <w:lang w:val="en-US"/>
        </w:rPr>
      </w:pPr>
      <w:bookmarkStart w:id="113" w:name="_Toc506472279"/>
      <w:bookmarkStart w:id="114" w:name="_Toc506472568"/>
      <w:bookmarkStart w:id="115" w:name="_Toc506472843"/>
      <w:r w:rsidRPr="4375A9EC">
        <w:rPr>
          <w:lang w:val="en-US"/>
        </w:rPr>
        <w:t>Other Features</w:t>
      </w:r>
      <w:bookmarkEnd w:id="113"/>
      <w:bookmarkEnd w:id="114"/>
      <w:bookmarkEnd w:id="115"/>
    </w:p>
    <w:p w14:paraId="183593C5" w14:textId="42148164" w:rsidR="005F70BA" w:rsidRDefault="3E8825FF" w:rsidP="00C84FB9">
      <w:pPr>
        <w:pStyle w:val="Heading2"/>
        <w:rPr>
          <w:lang w:val="en-US"/>
        </w:rPr>
      </w:pPr>
      <w:bookmarkStart w:id="116" w:name="_Toc506472280"/>
      <w:bookmarkStart w:id="117" w:name="_Toc506472474"/>
      <w:bookmarkStart w:id="118" w:name="_Toc506472569"/>
      <w:bookmarkStart w:id="119" w:name="_Toc506472844"/>
      <w:r w:rsidRPr="3E8825FF">
        <w:rPr>
          <w:lang w:val="en-US"/>
        </w:rPr>
        <w:t>Error 404</w:t>
      </w:r>
      <w:bookmarkEnd w:id="116"/>
      <w:bookmarkEnd w:id="117"/>
      <w:bookmarkEnd w:id="118"/>
      <w:bookmarkEnd w:id="119"/>
    </w:p>
    <w:p w14:paraId="7B2A92AB" w14:textId="14E77D59" w:rsidR="005F70BA" w:rsidRDefault="4375A9EC" w:rsidP="4375A9EC">
      <w:pPr>
        <w:ind w:firstLine="720"/>
        <w:rPr>
          <w:rFonts w:cs="Lucida Sans Unicode"/>
          <w:lang w:val="en-US"/>
        </w:rPr>
      </w:pPr>
      <w:r w:rsidRPr="4375A9EC">
        <w:rPr>
          <w:rFonts w:cs="Lucida Sans Unicode"/>
          <w:lang w:val="en-US"/>
        </w:rPr>
        <w:t>The Website can detect when you have entered in an incorrect URL which doesn’t exist and leads the user to a landing 404 error page that allows the user to return to the home page.</w:t>
      </w:r>
    </w:p>
    <w:p w14:paraId="42E595E0" w14:textId="5E6861D3" w:rsidR="005F70BA" w:rsidRPr="005F70BA" w:rsidRDefault="4375A9EC" w:rsidP="4375A9EC">
      <w:pPr>
        <w:pStyle w:val="Heading1"/>
        <w:rPr>
          <w:lang w:val="en-US"/>
        </w:rPr>
      </w:pPr>
      <w:bookmarkStart w:id="120" w:name="_Toc506472281"/>
      <w:bookmarkStart w:id="121" w:name="_Toc506472570"/>
      <w:bookmarkStart w:id="122" w:name="_Toc506472845"/>
      <w:r w:rsidRPr="4375A9EC">
        <w:rPr>
          <w:lang w:val="en-US"/>
        </w:rPr>
        <w:t>Technical Solutions / Optimization</w:t>
      </w:r>
      <w:bookmarkEnd w:id="120"/>
      <w:bookmarkEnd w:id="121"/>
      <w:bookmarkEnd w:id="122"/>
    </w:p>
    <w:p w14:paraId="7CB39307" w14:textId="7A3198D6" w:rsidR="005F70BA" w:rsidRPr="005F70BA" w:rsidRDefault="3E8825FF" w:rsidP="3E8825FF">
      <w:pPr>
        <w:ind w:firstLine="720"/>
        <w:rPr>
          <w:rFonts w:cs="Lucida Sans Unicode"/>
          <w:lang w:val="en-US"/>
        </w:rPr>
      </w:pPr>
      <w:r w:rsidRPr="3E8825FF">
        <w:rPr>
          <w:rFonts w:cs="Lucida Sans Unicode"/>
          <w:lang w:val="en-US"/>
        </w:rPr>
        <w:t>The fasta upload function has been optimized vastly with efficiency rate increasing as much as 80%. The first iteration of the code would run a MySQL query for each peptide sequence, this would mean that thousands of queries would be constantly sent to MySQL slowing down the end result.</w:t>
      </w:r>
    </w:p>
    <w:p w14:paraId="101C7FE3" w14:textId="03682A0F" w:rsidR="005F70BA" w:rsidRPr="005F70BA" w:rsidRDefault="4375A9EC" w:rsidP="3E8825FF">
      <w:pPr>
        <w:ind w:firstLine="720"/>
        <w:rPr>
          <w:rFonts w:cs="Lucida Sans Unicode"/>
          <w:lang w:val="en-US"/>
        </w:rPr>
      </w:pPr>
      <w:r w:rsidRPr="4375A9EC">
        <w:rPr>
          <w:rFonts w:cs="Lucida Sans Unicode"/>
          <w:lang w:val="en-US"/>
        </w:rPr>
        <w:t>The code was optimized to be able to send out 1 large query instead (or multiple large queries) so that MySQL only needs to read the table a few times instead of thousands of times. As a result of the code change, a typical 60MB</w:t>
      </w:r>
      <w:r w:rsidR="009B1F21">
        <w:rPr>
          <w:rFonts w:cs="Lucida Sans Unicode"/>
          <w:lang w:val="en-US"/>
        </w:rPr>
        <w:t xml:space="preserve"> </w:t>
      </w:r>
      <w:r w:rsidR="00A854EA">
        <w:rPr>
          <w:rFonts w:cs="Lucida Sans Unicode"/>
          <w:lang w:val="en-US"/>
        </w:rPr>
        <w:t>FASTA file</w:t>
      </w:r>
      <w:r w:rsidRPr="4375A9EC">
        <w:rPr>
          <w:rFonts w:cs="Lucida Sans Unicode"/>
          <w:lang w:val="en-US"/>
        </w:rPr>
        <w:t xml:space="preserve"> with</w:t>
      </w:r>
      <w:r w:rsidR="00A854EA">
        <w:rPr>
          <w:rFonts w:cs="Lucida Sans Unicode"/>
          <w:lang w:val="en-US"/>
        </w:rPr>
        <w:t xml:space="preserve"> </w:t>
      </w:r>
      <w:r w:rsidRPr="4375A9EC">
        <w:rPr>
          <w:rFonts w:cs="Lucida Sans Unicode"/>
          <w:lang w:val="en-US"/>
        </w:rPr>
        <w:t xml:space="preserve">took up to </w:t>
      </w:r>
      <w:r w:rsidR="005166FF">
        <w:rPr>
          <w:rFonts w:cs="Lucida Sans Unicode"/>
          <w:lang w:val="en-US"/>
        </w:rPr>
        <w:t>170</w:t>
      </w:r>
      <w:r w:rsidRPr="4375A9EC">
        <w:rPr>
          <w:rFonts w:cs="Lucida Sans Unicode"/>
          <w:lang w:val="en-US"/>
        </w:rPr>
        <w:t xml:space="preserve"> seconds to return a result instead of the old </w:t>
      </w:r>
      <w:r w:rsidR="005166FF">
        <w:rPr>
          <w:rFonts w:cs="Lucida Sans Unicode"/>
          <w:lang w:val="en-US"/>
        </w:rPr>
        <w:t>more than 10 minutes</w:t>
      </w:r>
      <w:r w:rsidRPr="4375A9EC">
        <w:rPr>
          <w:rFonts w:cs="Lucida Sans Unicode"/>
          <w:lang w:val="en-US"/>
        </w:rPr>
        <w:t xml:space="preserve"> depending on MySQL DB state and hardware.</w:t>
      </w:r>
      <w:r w:rsidR="005166FF">
        <w:rPr>
          <w:rFonts w:cs="Lucida Sans Unicode"/>
          <w:lang w:val="en-US"/>
        </w:rPr>
        <w:t xml:space="preserve"> </w:t>
      </w:r>
      <w:r w:rsidR="000A12B5">
        <w:rPr>
          <w:rFonts w:cs="Lucida Sans Unicode"/>
          <w:lang w:val="en-US"/>
        </w:rPr>
        <w:t xml:space="preserve">Despite the improvements </w:t>
      </w:r>
      <w:r w:rsidR="004C2CB2">
        <w:rPr>
          <w:rFonts w:cs="Lucida Sans Unicode"/>
          <w:lang w:val="en-US"/>
        </w:rPr>
        <w:t xml:space="preserve">on the speed of </w:t>
      </w:r>
      <w:r w:rsidR="000A12B5">
        <w:rPr>
          <w:rFonts w:cs="Lucida Sans Unicode"/>
          <w:lang w:val="en-US"/>
        </w:rPr>
        <w:t xml:space="preserve">the </w:t>
      </w:r>
      <w:r w:rsidR="005166FF">
        <w:rPr>
          <w:rFonts w:cs="Lucida Sans Unicode"/>
          <w:lang w:val="en-US"/>
        </w:rPr>
        <w:t>analysis o</w:t>
      </w:r>
      <w:r w:rsidR="000A12B5">
        <w:rPr>
          <w:rFonts w:cs="Lucida Sans Unicode"/>
          <w:lang w:val="en-US"/>
        </w:rPr>
        <w:t>f</w:t>
      </w:r>
      <w:r w:rsidR="005166FF">
        <w:rPr>
          <w:rFonts w:cs="Lucida Sans Unicode"/>
          <w:lang w:val="en-US"/>
        </w:rPr>
        <w:t xml:space="preserve"> </w:t>
      </w:r>
      <w:r w:rsidR="000A12B5">
        <w:rPr>
          <w:rFonts w:cs="Lucida Sans Unicode"/>
          <w:lang w:val="en-US"/>
        </w:rPr>
        <w:t>MzId/</w:t>
      </w:r>
      <w:r w:rsidR="005166FF">
        <w:rPr>
          <w:rFonts w:cs="Lucida Sans Unicode"/>
          <w:lang w:val="en-US"/>
        </w:rPr>
        <w:t>MzTab</w:t>
      </w:r>
      <w:r w:rsidR="000A12B5">
        <w:rPr>
          <w:rFonts w:cs="Lucida Sans Unicode"/>
          <w:lang w:val="en-US"/>
        </w:rPr>
        <w:t>,</w:t>
      </w:r>
      <w:r w:rsidR="004C2CB2">
        <w:rPr>
          <w:rFonts w:cs="Lucida Sans Unicode"/>
          <w:lang w:val="en-US"/>
        </w:rPr>
        <w:t xml:space="preserve"> </w:t>
      </w:r>
      <w:r w:rsidR="00D62A0E">
        <w:rPr>
          <w:rFonts w:cs="Lucida Sans Unicode"/>
          <w:lang w:val="en-US"/>
        </w:rPr>
        <w:t>the nature of the query led to a poor overall performance result</w:t>
      </w:r>
      <w:r w:rsidR="00BC6BCB">
        <w:rPr>
          <w:rFonts w:cs="Lucida Sans Unicode"/>
          <w:lang w:val="en-US"/>
        </w:rPr>
        <w:t xml:space="preserve"> as described</w:t>
      </w:r>
      <w:r w:rsidR="000523A6">
        <w:rPr>
          <w:rFonts w:cs="Lucida Sans Unicode"/>
          <w:lang w:val="en-US"/>
        </w:rPr>
        <w:t xml:space="preserve"> in </w:t>
      </w:r>
      <w:r w:rsidR="007E5A5E" w:rsidRPr="3E8825FF">
        <w:fldChar w:fldCharType="begin"/>
      </w:r>
      <w:r w:rsidR="007E5A5E">
        <w:rPr>
          <w:rFonts w:cs="Lucida Sans Unicode"/>
          <w:lang w:val="en-US"/>
        </w:rPr>
        <w:instrText xml:space="preserve"> REF _Ref506367366 \r \h </w:instrText>
      </w:r>
      <w:r w:rsidR="007E5A5E" w:rsidRPr="3E8825FF">
        <w:rPr>
          <w:rFonts w:cs="Lucida Sans Unicode"/>
          <w:lang w:val="en-US"/>
        </w:rPr>
        <w:fldChar w:fldCharType="separate"/>
      </w:r>
      <w:r w:rsidR="00A5017A">
        <w:rPr>
          <w:rFonts w:cs="Lucida Sans Unicode"/>
          <w:lang w:val="en-US"/>
        </w:rPr>
        <w:t>2.6.2.4</w:t>
      </w:r>
      <w:r w:rsidR="007E5A5E" w:rsidRPr="3E8825FF">
        <w:fldChar w:fldCharType="end"/>
      </w:r>
      <w:r w:rsidR="007E5A5E">
        <w:rPr>
          <w:rFonts w:cs="Lucida Sans Unicode"/>
          <w:lang w:val="en-US"/>
        </w:rPr>
        <w:t xml:space="preserve"> &amp; </w:t>
      </w:r>
      <w:r w:rsidR="007E5A5E" w:rsidRPr="3E8825FF">
        <w:fldChar w:fldCharType="begin"/>
      </w:r>
      <w:r w:rsidR="007E5A5E">
        <w:rPr>
          <w:rFonts w:cs="Lucida Sans Unicode"/>
          <w:lang w:val="en-US"/>
        </w:rPr>
        <w:instrText xml:space="preserve"> REF _Ref506367372 \r \h </w:instrText>
      </w:r>
      <w:r w:rsidR="007E5A5E" w:rsidRPr="3E8825FF">
        <w:rPr>
          <w:rFonts w:cs="Lucida Sans Unicode"/>
          <w:lang w:val="en-US"/>
        </w:rPr>
        <w:fldChar w:fldCharType="separate"/>
      </w:r>
      <w:r w:rsidR="00A5017A">
        <w:rPr>
          <w:rFonts w:cs="Lucida Sans Unicode"/>
          <w:lang w:val="en-US"/>
        </w:rPr>
        <w:t>2.6.2.6</w:t>
      </w:r>
      <w:r w:rsidR="007E5A5E" w:rsidRPr="3E8825FF">
        <w:fldChar w:fldCharType="end"/>
      </w:r>
      <w:r w:rsidR="00BC6BCB">
        <w:rPr>
          <w:rFonts w:cs="Lucida Sans Unicode"/>
          <w:lang w:val="en-US"/>
        </w:rPr>
        <w:t xml:space="preserve">. </w:t>
      </w:r>
    </w:p>
    <w:p w14:paraId="0FC0859E" w14:textId="72C553F1" w:rsidR="005F70BA" w:rsidRPr="005F70BA" w:rsidRDefault="4375A9EC" w:rsidP="4375A9EC">
      <w:pPr>
        <w:ind w:firstLine="720"/>
        <w:rPr>
          <w:rFonts w:cs="Lucida Sans Unicode"/>
          <w:lang w:val="en-US"/>
        </w:rPr>
      </w:pPr>
      <w:r w:rsidRPr="4375A9EC">
        <w:rPr>
          <w:rFonts w:cs="Lucida Sans Unicode"/>
          <w:lang w:val="en-US"/>
        </w:rPr>
        <w:t>It is recommended that a user uses 64bit python to run this program otherwise memory errors</w:t>
      </w:r>
      <w:r w:rsidR="00BC6BCB">
        <w:rPr>
          <w:rFonts w:cs="Lucida Sans Unicode"/>
          <w:lang w:val="en-US"/>
        </w:rPr>
        <w:t xml:space="preserve"> will be raised</w:t>
      </w:r>
      <w:r w:rsidRPr="4375A9EC">
        <w:rPr>
          <w:rFonts w:cs="Lucida Sans Unicode"/>
          <w:lang w:val="en-US"/>
        </w:rPr>
        <w:t xml:space="preserve"> due to the nature of how 32bit programs work and the inability to use more memory.</w:t>
      </w:r>
    </w:p>
    <w:p w14:paraId="2DCEC2DC" w14:textId="3EF35C18" w:rsidR="00205922" w:rsidRDefault="4375A9EC" w:rsidP="000047F0">
      <w:pPr>
        <w:pStyle w:val="Heading1"/>
      </w:pPr>
      <w:bookmarkStart w:id="123" w:name="_Toc506472282"/>
      <w:bookmarkStart w:id="124" w:name="_Toc506472571"/>
      <w:bookmarkStart w:id="125" w:name="_Toc506472846"/>
      <w:r>
        <w:lastRenderedPageBreak/>
        <w:t>General Further Development</w:t>
      </w:r>
      <w:bookmarkEnd w:id="123"/>
      <w:bookmarkEnd w:id="124"/>
      <w:bookmarkEnd w:id="125"/>
    </w:p>
    <w:p w14:paraId="1972B396" w14:textId="65093339" w:rsidR="009E22DD" w:rsidRPr="009E22DD" w:rsidRDefault="3E8825FF" w:rsidP="009E22DD">
      <w:pPr>
        <w:ind w:firstLine="720"/>
      </w:pPr>
      <w:r>
        <w:t xml:space="preserve">This website is a prototype which </w:t>
      </w:r>
      <w:r w:rsidR="0464F1A7">
        <w:t xml:space="preserve">can be </w:t>
      </w:r>
      <w:r>
        <w:t xml:space="preserve">further </w:t>
      </w:r>
      <w:r w:rsidR="0464F1A7">
        <w:t>expanded</w:t>
      </w:r>
      <w:r>
        <w:t>, through implementing more features to create a site which can be used for many purposes related to retrotransposons.</w:t>
      </w:r>
    </w:p>
    <w:p w14:paraId="4BC44772" w14:textId="662BCA2C" w:rsidR="005F70BA" w:rsidRPr="005F70BA" w:rsidRDefault="4375A9EC" w:rsidP="005F70BA">
      <w:pPr>
        <w:pStyle w:val="Heading2"/>
      </w:pPr>
      <w:del w:id="126" w:author="Dionysios Grigoriadis" w:date="2018-02-15T13:28:00Z">
        <w:r w:rsidDel="000E7065">
          <w:delText>Link the pages</w:delText>
        </w:r>
      </w:del>
      <w:bookmarkStart w:id="127" w:name="_Toc506472283"/>
      <w:bookmarkStart w:id="128" w:name="_Toc506472378"/>
      <w:bookmarkStart w:id="129" w:name="_Toc506472477"/>
      <w:bookmarkStart w:id="130" w:name="_Toc506472572"/>
      <w:bookmarkStart w:id="131" w:name="_Toc506472847"/>
      <w:ins w:id="132" w:author="Dionysios Grigoriadis" w:date="2018-02-15T13:28:00Z">
        <w:r w:rsidR="000E7065">
          <w:t>Interactivity</w:t>
        </w:r>
      </w:ins>
      <w:bookmarkEnd w:id="127"/>
      <w:bookmarkEnd w:id="128"/>
      <w:bookmarkEnd w:id="129"/>
      <w:bookmarkEnd w:id="130"/>
      <w:bookmarkEnd w:id="131"/>
    </w:p>
    <w:p w14:paraId="7DE33BB4" w14:textId="54D696E7" w:rsidR="0039224B" w:rsidRPr="00331E90" w:rsidRDefault="0039224B" w:rsidP="00394006">
      <w:pPr>
        <w:ind w:firstLine="567"/>
        <w:rPr>
          <w:rFonts w:eastAsia="Lucida Sans Unicode" w:cs="Lucida Sans Unicode"/>
          <w:lang w:val="en-US"/>
        </w:rPr>
      </w:pPr>
      <w:ins w:id="133" w:author="Dionysios Grigoriadis" w:date="2018-02-15T13:28:00Z">
        <w:r w:rsidRPr="00331E90">
          <w:rPr>
            <w:rFonts w:eastAsia="Lucida Sans Unicode" w:cs="Lucida Sans Unicode"/>
            <w:lang w:val="en-US"/>
          </w:rPr>
          <w:t xml:space="preserve">To make the site more interactive for the user, the implementation of JQuery could be further explored. This would allow aspects such as the </w:t>
        </w:r>
      </w:ins>
      <w:r w:rsidR="00071981">
        <w:rPr>
          <w:rFonts w:eastAsia="Lucida Sans Unicode" w:cs="Lucida Sans Unicode"/>
          <w:lang w:val="en-US"/>
        </w:rPr>
        <w:t>visualisation</w:t>
      </w:r>
      <w:ins w:id="134" w:author="Dionysios Grigoriadis" w:date="2018-02-15T13:28:00Z">
        <w:r w:rsidRPr="00331E90">
          <w:rPr>
            <w:rFonts w:eastAsia="Lucida Sans Unicode" w:cs="Lucida Sans Unicode"/>
            <w:lang w:val="en-US"/>
          </w:rPr>
          <w:t xml:space="preserve"> of the distribution of retroelements and the relationships between the translated peptides interactive processes for the user. Allowing the user to access even more information </w:t>
        </w:r>
      </w:ins>
      <w:r w:rsidR="00DF5613" w:rsidRPr="00331E90">
        <w:rPr>
          <w:rFonts w:eastAsia="Lucida Sans Unicode" w:cs="Lucida Sans Unicode"/>
          <w:lang w:val="en-US"/>
        </w:rPr>
        <w:t>regarding</w:t>
      </w:r>
      <w:ins w:id="135" w:author="Dionysios Grigoriadis" w:date="2018-02-15T13:28:00Z">
        <w:r w:rsidRPr="00331E90">
          <w:rPr>
            <w:rFonts w:eastAsia="Lucida Sans Unicode" w:cs="Lucida Sans Unicode"/>
            <w:lang w:val="en-US"/>
          </w:rPr>
          <w:t xml:space="preserve"> specific repeats and their translated proteins. </w:t>
        </w:r>
      </w:ins>
    </w:p>
    <w:p w14:paraId="0FCEE595" w14:textId="67B5A44F" w:rsidR="00B31D27" w:rsidRPr="00941684" w:rsidRDefault="00B31D27" w:rsidP="00394006">
      <w:pPr>
        <w:ind w:firstLine="567"/>
        <w:rPr>
          <w:lang w:val="en-US"/>
        </w:rPr>
      </w:pPr>
      <w:r>
        <w:t xml:space="preserve">Regarding the tables </w:t>
      </w:r>
      <w:r w:rsidR="00D70327">
        <w:t xml:space="preserve">used in the software, adding functions such as clickability which redirects the user to other parts of the website such as </w:t>
      </w:r>
      <w:r w:rsidR="7F00D1B1">
        <w:t>protein</w:t>
      </w:r>
      <w:r w:rsidR="00D70327">
        <w:t xml:space="preserve"> lists or visualisation could be added. This would help users to further explore the database and provide combined information for a specific entry (i.e. specific protein, specific retrotransposon family). </w:t>
      </w:r>
    </w:p>
    <w:p w14:paraId="33686860" w14:textId="2FD1E994" w:rsidR="005F70BA" w:rsidRDefault="4375A9EC" w:rsidP="005F70BA">
      <w:pPr>
        <w:pStyle w:val="Heading2"/>
      </w:pPr>
      <w:bookmarkStart w:id="136" w:name="_Toc506472284"/>
      <w:bookmarkStart w:id="137" w:name="_Toc506472379"/>
      <w:bookmarkStart w:id="138" w:name="_Toc506472478"/>
      <w:bookmarkStart w:id="139" w:name="_Toc506472573"/>
      <w:bookmarkStart w:id="140" w:name="_Toc506472848"/>
      <w:r>
        <w:t>Updatability</w:t>
      </w:r>
      <w:bookmarkEnd w:id="136"/>
      <w:bookmarkEnd w:id="137"/>
      <w:bookmarkEnd w:id="138"/>
      <w:bookmarkEnd w:id="139"/>
      <w:bookmarkEnd w:id="140"/>
    </w:p>
    <w:p w14:paraId="1D78BBB3" w14:textId="4CE4B85C" w:rsidR="00D70327" w:rsidRDefault="00D70327" w:rsidP="00B31D27">
      <w:r>
        <w:tab/>
        <w:t>Considering the fact that FetBASE is based on data for retrotransposons which can constantly change, it is very important for the platform to become updatable in a fully automated way</w:t>
      </w:r>
      <w:r w:rsidRPr="00553F77">
        <w:t xml:space="preserve">. </w:t>
      </w:r>
      <w:r w:rsidR="005F528E" w:rsidRPr="00553F77">
        <w:t xml:space="preserve">For this reason, the </w:t>
      </w:r>
      <w:r w:rsidR="00480B7D" w:rsidRPr="00553F77">
        <w:t xml:space="preserve">code that was used to handle and store the initial table browser data to the database needs to be combined into a python program which will use the table browser data as input and automatically update the database. </w:t>
      </w:r>
      <w:r w:rsidR="00480B7D">
        <w:t>Subsequently, triggers have</w:t>
      </w:r>
      <w:r w:rsidR="00CB2520">
        <w:t xml:space="preserve"> been</w:t>
      </w:r>
      <w:r w:rsidR="00480B7D">
        <w:t xml:space="preserve"> added between the database tables in order to update all the related tables when</w:t>
      </w:r>
      <w:r w:rsidR="00665B1C">
        <w:t xml:space="preserve"> one of the four basic tables are</w:t>
      </w:r>
      <w:r w:rsidR="00480B7D">
        <w:t xml:space="preserve"> altered.</w:t>
      </w:r>
    </w:p>
    <w:p w14:paraId="058B5C99" w14:textId="02893CB9" w:rsidR="00071981" w:rsidRPr="00071981" w:rsidRDefault="00071981" w:rsidP="00071981">
      <w:pPr>
        <w:ind w:firstLine="567"/>
      </w:pPr>
      <w:r>
        <w:tab/>
        <w:t xml:space="preserve">Regarding the genome distribution visualisation, </w:t>
      </w:r>
      <w:r w:rsidRPr="00071981">
        <w:t xml:space="preserve">the MySQL database could be directly accessed through R rather than accessing separate csv files which it currently does. The creation of the distribution images could potentially be implemented within </w:t>
      </w:r>
      <w:r w:rsidRPr="00071981">
        <w:lastRenderedPageBreak/>
        <w:t>the application rather than from an outside process and then imported. This would allow for automatic updates of the ideograms when updating the database in any way. More information about the individual repeats present on each chromosome could be added below each of the 24 images in an interactive table. Pie charts similar to those on the family table part of the application could also be implemented to show the distribution of repeats for both super families when the user first views the page</w:t>
      </w:r>
      <w:r>
        <w:t>, as they are also fully updatable</w:t>
      </w:r>
      <w:r w:rsidRPr="00071981">
        <w:t>.</w:t>
      </w:r>
    </w:p>
    <w:p w14:paraId="7967FEF3" w14:textId="77777777" w:rsidR="002D0B55" w:rsidRDefault="00DD1932" w:rsidP="002D0B55">
      <w:pPr>
        <w:pStyle w:val="Heading2"/>
        <w:rPr>
          <w:lang w:val="en-US"/>
        </w:rPr>
      </w:pPr>
      <w:bookmarkStart w:id="141" w:name="_Toc506472285"/>
      <w:bookmarkStart w:id="142" w:name="_Toc506472380"/>
      <w:bookmarkStart w:id="143" w:name="_Toc506472479"/>
      <w:bookmarkStart w:id="144" w:name="_Toc506472574"/>
      <w:bookmarkStart w:id="145" w:name="_Toc506472849"/>
      <w:r>
        <w:rPr>
          <w:lang w:val="en-US"/>
        </w:rPr>
        <w:t>Analysis of MzId/MzTab files</w:t>
      </w:r>
      <w:bookmarkEnd w:id="141"/>
      <w:bookmarkEnd w:id="142"/>
      <w:bookmarkEnd w:id="143"/>
      <w:bookmarkEnd w:id="144"/>
      <w:bookmarkEnd w:id="145"/>
    </w:p>
    <w:p w14:paraId="1393DEE3" w14:textId="022F877B" w:rsidR="00DD1932" w:rsidRPr="00152B2C" w:rsidRDefault="002D0B55" w:rsidP="003A7FAE">
      <w:pPr>
        <w:tabs>
          <w:tab w:val="left" w:pos="6804"/>
        </w:tabs>
        <w:ind w:firstLine="576"/>
      </w:pPr>
      <w:r w:rsidRPr="00152B2C">
        <w:t xml:space="preserve">As described in </w:t>
      </w:r>
      <w:r w:rsidR="004665DA">
        <w:t xml:space="preserve">sections </w:t>
      </w:r>
      <w:r w:rsidR="003A7FAE">
        <w:fldChar w:fldCharType="begin"/>
      </w:r>
      <w:r w:rsidR="003A7FAE">
        <w:instrText xml:space="preserve"> REF _Ref506367366 \r \h </w:instrText>
      </w:r>
      <w:r w:rsidR="003A7FAE">
        <w:fldChar w:fldCharType="separate"/>
      </w:r>
      <w:r w:rsidR="00A5017A">
        <w:t>2.6.2.4</w:t>
      </w:r>
      <w:r w:rsidR="003A7FAE">
        <w:fldChar w:fldCharType="end"/>
      </w:r>
      <w:r w:rsidR="003A7FAE">
        <w:t xml:space="preserve"> and </w:t>
      </w:r>
      <w:r w:rsidR="003A7FAE">
        <w:fldChar w:fldCharType="begin"/>
      </w:r>
      <w:r w:rsidR="003A7FAE">
        <w:instrText xml:space="preserve"> REF _Ref506367372 \r \h </w:instrText>
      </w:r>
      <w:r w:rsidR="003A7FAE">
        <w:fldChar w:fldCharType="separate"/>
      </w:r>
      <w:r w:rsidR="00A5017A">
        <w:t>2.6.2.6</w:t>
      </w:r>
      <w:r w:rsidR="003A7FAE">
        <w:fldChar w:fldCharType="end"/>
      </w:r>
      <w:r w:rsidR="008908AD">
        <w:t xml:space="preserve">, the poor performance of the analysis of MzId/MzTab files is one of the most significant limitations of FetBASE. </w:t>
      </w:r>
      <w:r w:rsidR="00FC2444">
        <w:t>However, this tool is completely functional and return</w:t>
      </w:r>
      <w:r w:rsidR="00440952">
        <w:t>s</w:t>
      </w:r>
      <w:r w:rsidR="00FC2444">
        <w:t xml:space="preserve"> valid results given the fact that this software is a prototype and can be further improved to increase the efficiency</w:t>
      </w:r>
      <w:r w:rsidR="001111A6">
        <w:t xml:space="preserve">. </w:t>
      </w:r>
      <w:r w:rsidR="006D4E67" w:rsidRPr="00877486">
        <w:t>In order</w:t>
      </w:r>
      <w:r w:rsidR="00374F40" w:rsidRPr="00877486">
        <w:t xml:space="preserve"> to</w:t>
      </w:r>
      <w:r w:rsidR="006D4E67" w:rsidRPr="00877486">
        <w:t xml:space="preserve"> use table indexes when searching</w:t>
      </w:r>
      <w:r w:rsidR="008623ED" w:rsidRPr="00877486">
        <w:t xml:space="preserve"> or using a </w:t>
      </w:r>
      <w:r w:rsidR="608C9F71">
        <w:t>different</w:t>
      </w:r>
      <w:r w:rsidR="008623ED" w:rsidRPr="00877486">
        <w:t xml:space="preserve"> database management system</w:t>
      </w:r>
      <w:r w:rsidR="608C9F71">
        <w:t>, altering the characteristics of the MySQL query used could</w:t>
      </w:r>
      <w:r w:rsidR="008623ED" w:rsidRPr="00877486">
        <w:t xml:space="preserve"> </w:t>
      </w:r>
      <w:r w:rsidR="00E43E93" w:rsidRPr="00877486">
        <w:t>possibly enhance the performance.</w:t>
      </w:r>
    </w:p>
    <w:p w14:paraId="69E03801" w14:textId="77777777" w:rsidR="005F70BA" w:rsidRPr="005F70BA" w:rsidRDefault="4375A9EC" w:rsidP="4375A9EC">
      <w:pPr>
        <w:pStyle w:val="Heading2"/>
        <w:rPr>
          <w:lang w:val="en-US"/>
        </w:rPr>
      </w:pPr>
      <w:bookmarkStart w:id="146" w:name="_Toc506472286"/>
      <w:bookmarkStart w:id="147" w:name="_Toc506472381"/>
      <w:bookmarkStart w:id="148" w:name="_Toc506472480"/>
      <w:bookmarkStart w:id="149" w:name="_Toc506472575"/>
      <w:bookmarkStart w:id="150" w:name="_Toc506472850"/>
      <w:r w:rsidRPr="4375A9EC">
        <w:rPr>
          <w:lang w:val="en-US"/>
        </w:rPr>
        <w:t>Ability to Login</w:t>
      </w:r>
      <w:bookmarkEnd w:id="146"/>
      <w:bookmarkEnd w:id="147"/>
      <w:bookmarkEnd w:id="148"/>
      <w:bookmarkEnd w:id="149"/>
      <w:bookmarkEnd w:id="150"/>
    </w:p>
    <w:p w14:paraId="35B26AFB" w14:textId="7FFF7B20" w:rsidR="005F70BA" w:rsidRDefault="3E8825FF" w:rsidP="3E8825FF">
      <w:pPr>
        <w:ind w:firstLine="567"/>
        <w:rPr>
          <w:lang w:val="en-US"/>
        </w:rPr>
      </w:pPr>
      <w:r w:rsidRPr="3E8825FF">
        <w:rPr>
          <w:lang w:val="en-US"/>
        </w:rPr>
        <w:t>One potential extra feature, would be to allow users to register and create accounts. These accounts would then be able to upload their own files to create their own personal expression atlas which would be only available to them unless they allowed public view access. Having a personal account would mean that the user would be able to come and go whenever they like. They would be able to add to their own personal expression atlas and view it from any location in the world as long as they have an internet connected device. Flask has the ability to create pages and return some data dynamically based upon the login details submitted and this would be crucial in being able to gather information for this user from the database.</w:t>
      </w:r>
    </w:p>
    <w:p w14:paraId="2D1209AF" w14:textId="77777777" w:rsidR="005F70BA" w:rsidRPr="005F70BA" w:rsidRDefault="4375A9EC" w:rsidP="4375A9EC">
      <w:pPr>
        <w:pStyle w:val="Heading2"/>
        <w:rPr>
          <w:lang w:val="en-US"/>
        </w:rPr>
      </w:pPr>
      <w:bookmarkStart w:id="151" w:name="_Toc506472287"/>
      <w:bookmarkStart w:id="152" w:name="_Toc506472382"/>
      <w:bookmarkStart w:id="153" w:name="_Toc506472481"/>
      <w:bookmarkStart w:id="154" w:name="_Toc506472576"/>
      <w:bookmarkStart w:id="155" w:name="_Toc506472851"/>
      <w:r w:rsidRPr="4375A9EC">
        <w:rPr>
          <w:lang w:val="en-US"/>
        </w:rPr>
        <w:lastRenderedPageBreak/>
        <w:t>Upload Own Tree</w:t>
      </w:r>
      <w:bookmarkEnd w:id="151"/>
      <w:bookmarkEnd w:id="152"/>
      <w:bookmarkEnd w:id="153"/>
      <w:bookmarkEnd w:id="154"/>
      <w:bookmarkEnd w:id="155"/>
    </w:p>
    <w:p w14:paraId="280A375D" w14:textId="653FFB49" w:rsidR="005F70BA" w:rsidRPr="005F70BA" w:rsidRDefault="3E8825FF" w:rsidP="3E8825FF">
      <w:pPr>
        <w:ind w:firstLine="567"/>
        <w:rPr>
          <w:lang w:val="en-US"/>
        </w:rPr>
      </w:pPr>
      <w:r w:rsidRPr="3E8825FF">
        <w:rPr>
          <w:lang w:val="en-US"/>
        </w:rPr>
        <w:t>A user would have the ability to upload a fasta file where the peptide sequences have already been aligned, and this would then be able to create a tree and provide the user with an image as well as a tree file which they can download.</w:t>
      </w:r>
    </w:p>
    <w:p w14:paraId="04B41921" w14:textId="7793C0B3" w:rsidR="4375A9EC" w:rsidRPr="00071981" w:rsidRDefault="4375A9EC" w:rsidP="00071981">
      <w:pPr>
        <w:ind w:firstLine="567"/>
        <w:rPr>
          <w:lang w:val="en-US"/>
        </w:rPr>
      </w:pPr>
      <w:r w:rsidRPr="4375A9EC">
        <w:rPr>
          <w:lang w:val="en-US"/>
        </w:rPr>
        <w:t xml:space="preserve">Further development could also include submitting </w:t>
      </w:r>
      <w:r w:rsidR="39E00D58" w:rsidRPr="39E00D58">
        <w:rPr>
          <w:lang w:val="en-US"/>
        </w:rPr>
        <w:t>fasta files that arent aligned</w:t>
      </w:r>
      <w:r w:rsidRPr="4375A9EC">
        <w:rPr>
          <w:lang w:val="en-US"/>
        </w:rPr>
        <w:t xml:space="preserve"> that can be automatically aligned (although this would cause server costs to increase) and then </w:t>
      </w:r>
      <w:r w:rsidR="00AD1E90">
        <w:rPr>
          <w:lang w:val="en-US"/>
        </w:rPr>
        <w:t xml:space="preserve">a </w:t>
      </w:r>
      <w:r w:rsidRPr="4375A9EC">
        <w:rPr>
          <w:lang w:val="en-US"/>
        </w:rPr>
        <w:t>tree file created.</w:t>
      </w:r>
    </w:p>
    <w:p w14:paraId="7312D7F6" w14:textId="53989E67" w:rsidR="4375A9EC" w:rsidRPr="00071981" w:rsidRDefault="3E8825FF" w:rsidP="001062D3">
      <w:pPr>
        <w:pStyle w:val="Heading2"/>
        <w:rPr>
          <w:lang w:val="en-US"/>
        </w:rPr>
      </w:pPr>
      <w:bookmarkStart w:id="156" w:name="_Toc506472288"/>
      <w:bookmarkStart w:id="157" w:name="_Toc506472383"/>
      <w:bookmarkStart w:id="158" w:name="_Toc506472482"/>
      <w:bookmarkStart w:id="159" w:name="_Toc506472577"/>
      <w:bookmarkStart w:id="160" w:name="_Toc506472852"/>
      <w:r w:rsidRPr="346FAE13">
        <w:rPr>
          <w:lang w:val="en-US"/>
        </w:rPr>
        <w:t>Expression Atlas</w:t>
      </w:r>
      <w:bookmarkEnd w:id="156"/>
      <w:bookmarkEnd w:id="157"/>
      <w:bookmarkEnd w:id="158"/>
      <w:bookmarkEnd w:id="159"/>
      <w:bookmarkEnd w:id="160"/>
    </w:p>
    <w:p w14:paraId="68800DFE" w14:textId="24D8F3B4" w:rsidR="0031571A" w:rsidRDefault="3E8825FF" w:rsidP="00463FC0">
      <w:pPr>
        <w:ind w:firstLine="567"/>
        <w:rPr>
          <w:lang w:val="en-US"/>
        </w:rPr>
      </w:pPr>
      <w:r w:rsidRPr="00071981">
        <w:rPr>
          <w:lang w:val="en-US"/>
        </w:rPr>
        <w:t xml:space="preserve">This part of the application could be updated to include even more information about the repeats and uploaded samples to see if there are any distinct relationships between all uploaded data within the atlas. For example, the gender of the patient from which the sample was obtained or more specific disease types. Moreover, the expression atlas tables of the database </w:t>
      </w:r>
      <w:r w:rsidR="0076064A" w:rsidRPr="00071981">
        <w:rPr>
          <w:lang w:val="en-US"/>
        </w:rPr>
        <w:t>could</w:t>
      </w:r>
      <w:r w:rsidRPr="00071981">
        <w:rPr>
          <w:lang w:val="en-US"/>
        </w:rPr>
        <w:t xml:space="preserve"> be improved structure-wise to be able to store large amounts of data</w:t>
      </w:r>
      <w:r w:rsidR="644185C6" w:rsidRPr="644185C6">
        <w:rPr>
          <w:lang w:val="en-US"/>
        </w:rPr>
        <w:t xml:space="preserve"> in the future</w:t>
      </w:r>
      <w:r w:rsidRPr="00071981">
        <w:rPr>
          <w:lang w:val="en-US"/>
        </w:rPr>
        <w:t>.</w:t>
      </w:r>
    </w:p>
    <w:p w14:paraId="0AC5B0DD" w14:textId="77777777" w:rsidR="007E4057" w:rsidRDefault="007E4057" w:rsidP="00463FC0">
      <w:pPr>
        <w:ind w:firstLine="567"/>
        <w:rPr>
          <w:lang w:val="en-US"/>
        </w:rPr>
      </w:pPr>
    </w:p>
    <w:p w14:paraId="22AE8696" w14:textId="77777777" w:rsidR="007E4057" w:rsidRDefault="007E4057" w:rsidP="00463FC0">
      <w:pPr>
        <w:ind w:firstLine="567"/>
        <w:rPr>
          <w:lang w:val="en-US"/>
        </w:rPr>
      </w:pPr>
    </w:p>
    <w:p w14:paraId="32361F83" w14:textId="77777777" w:rsidR="007E4057" w:rsidRDefault="007E4057" w:rsidP="00463FC0">
      <w:pPr>
        <w:ind w:firstLine="567"/>
        <w:rPr>
          <w:lang w:val="en-US"/>
        </w:rPr>
      </w:pPr>
    </w:p>
    <w:p w14:paraId="418E247C" w14:textId="77777777" w:rsidR="007E4057" w:rsidRDefault="007E4057" w:rsidP="00463FC0">
      <w:pPr>
        <w:ind w:firstLine="567"/>
        <w:rPr>
          <w:lang w:val="en-US"/>
        </w:rPr>
      </w:pPr>
    </w:p>
    <w:p w14:paraId="78C7FE6B" w14:textId="77777777" w:rsidR="007E4057" w:rsidRDefault="007E4057" w:rsidP="00463FC0">
      <w:pPr>
        <w:ind w:firstLine="567"/>
        <w:rPr>
          <w:lang w:val="en-US"/>
        </w:rPr>
      </w:pPr>
    </w:p>
    <w:p w14:paraId="3AD9F227" w14:textId="77777777" w:rsidR="007E4057" w:rsidRDefault="007E4057" w:rsidP="00463FC0">
      <w:pPr>
        <w:ind w:firstLine="567"/>
        <w:rPr>
          <w:lang w:val="en-US"/>
        </w:rPr>
      </w:pPr>
    </w:p>
    <w:p w14:paraId="43EE9FBB" w14:textId="77777777" w:rsidR="007E4057" w:rsidRDefault="007E4057" w:rsidP="00463FC0">
      <w:pPr>
        <w:ind w:firstLine="567"/>
        <w:rPr>
          <w:lang w:val="en-US"/>
        </w:rPr>
      </w:pPr>
    </w:p>
    <w:p w14:paraId="44453F92" w14:textId="77777777" w:rsidR="007E4057" w:rsidRDefault="007E4057" w:rsidP="00463FC0">
      <w:pPr>
        <w:ind w:firstLine="567"/>
        <w:rPr>
          <w:lang w:val="en-US"/>
        </w:rPr>
      </w:pPr>
    </w:p>
    <w:p w14:paraId="163F4245" w14:textId="77777777" w:rsidR="007E4057" w:rsidRDefault="007E4057" w:rsidP="00463FC0">
      <w:pPr>
        <w:ind w:firstLine="567"/>
        <w:rPr>
          <w:lang w:val="en-US"/>
        </w:rPr>
      </w:pPr>
    </w:p>
    <w:p w14:paraId="07F78B8E" w14:textId="77777777" w:rsidR="007E4057" w:rsidRDefault="007E4057" w:rsidP="00463FC0">
      <w:pPr>
        <w:ind w:firstLine="567"/>
        <w:rPr>
          <w:lang w:val="en-US"/>
        </w:rPr>
      </w:pPr>
    </w:p>
    <w:p w14:paraId="7341DC45" w14:textId="77777777" w:rsidR="007E4057" w:rsidRPr="00071981" w:rsidRDefault="007E4057" w:rsidP="00463FC0">
      <w:pPr>
        <w:ind w:firstLine="567"/>
        <w:rPr>
          <w:lang w:val="en-US"/>
        </w:rPr>
      </w:pPr>
    </w:p>
    <w:p w14:paraId="3CFDFB26" w14:textId="5DA75FC5" w:rsidR="00B64D12" w:rsidRDefault="009577EB" w:rsidP="009577EB">
      <w:pPr>
        <w:pStyle w:val="Heading1"/>
      </w:pPr>
      <w:bookmarkStart w:id="161" w:name="_Toc506472289"/>
      <w:bookmarkStart w:id="162" w:name="_Toc506472578"/>
      <w:bookmarkStart w:id="163" w:name="_Toc506472853"/>
      <w:r>
        <w:lastRenderedPageBreak/>
        <w:t>References</w:t>
      </w:r>
      <w:bookmarkEnd w:id="161"/>
      <w:bookmarkEnd w:id="162"/>
      <w:bookmarkEnd w:id="163"/>
    </w:p>
    <w:p w14:paraId="5A56F776" w14:textId="6D06E7F8" w:rsidR="00755836" w:rsidRPr="00755836" w:rsidRDefault="00755836" w:rsidP="00755836">
      <w:pPr>
        <w:widowControl w:val="0"/>
        <w:autoSpaceDE w:val="0"/>
        <w:autoSpaceDN w:val="0"/>
        <w:adjustRightInd w:val="0"/>
        <w:ind w:left="640" w:hanging="640"/>
        <w:rPr>
          <w:rFonts w:cs="Lucida Sans Unicode"/>
          <w:noProof/>
          <w:szCs w:val="24"/>
        </w:rPr>
      </w:pPr>
      <w:r>
        <w:rPr>
          <w:rFonts w:cs="Lucida Sans Unicode"/>
        </w:rPr>
        <w:fldChar w:fldCharType="begin" w:fldLock="1"/>
      </w:r>
      <w:r>
        <w:rPr>
          <w:rFonts w:cs="Lucida Sans Unicode"/>
        </w:rPr>
        <w:instrText xml:space="preserve">ADDIN Mendeley Bibliography CSL_BIBLIOGRAPHY </w:instrText>
      </w:r>
      <w:r>
        <w:rPr>
          <w:rFonts w:cs="Lucida Sans Unicode"/>
        </w:rPr>
        <w:fldChar w:fldCharType="separate"/>
      </w:r>
      <w:r w:rsidRPr="00755836">
        <w:rPr>
          <w:rFonts w:cs="Lucida Sans Unicode"/>
          <w:noProof/>
          <w:szCs w:val="24"/>
        </w:rPr>
        <w:t>[1]</w:t>
      </w:r>
      <w:r w:rsidRPr="00755836">
        <w:rPr>
          <w:rFonts w:cs="Lucida Sans Unicode"/>
          <w:noProof/>
          <w:szCs w:val="24"/>
        </w:rPr>
        <w:tab/>
        <w:t xml:space="preserve">A. Ronacher and Contributors, “Flask,” </w:t>
      </w:r>
      <w:r w:rsidRPr="00755836">
        <w:rPr>
          <w:rFonts w:cs="Lucida Sans Unicode"/>
          <w:i/>
          <w:iCs/>
          <w:noProof/>
          <w:szCs w:val="24"/>
        </w:rPr>
        <w:t>Flask</w:t>
      </w:r>
      <w:r w:rsidRPr="00755836">
        <w:rPr>
          <w:rFonts w:cs="Lucida Sans Unicode"/>
          <w:noProof/>
          <w:szCs w:val="24"/>
        </w:rPr>
        <w:t>. Ronacher, Armin, 2017.</w:t>
      </w:r>
    </w:p>
    <w:p w14:paraId="556045E1" w14:textId="77777777" w:rsidR="00755836" w:rsidRPr="00755836" w:rsidRDefault="00755836" w:rsidP="00755836">
      <w:pPr>
        <w:widowControl w:val="0"/>
        <w:autoSpaceDE w:val="0"/>
        <w:autoSpaceDN w:val="0"/>
        <w:adjustRightInd w:val="0"/>
        <w:ind w:left="640" w:hanging="640"/>
        <w:rPr>
          <w:rFonts w:cs="Lucida Sans Unicode"/>
          <w:noProof/>
          <w:szCs w:val="24"/>
        </w:rPr>
      </w:pPr>
      <w:r w:rsidRPr="00755836">
        <w:rPr>
          <w:rFonts w:cs="Lucida Sans Unicode"/>
          <w:noProof/>
          <w:szCs w:val="24"/>
        </w:rPr>
        <w:t>[2]</w:t>
      </w:r>
      <w:r w:rsidRPr="00755836">
        <w:rPr>
          <w:rFonts w:cs="Lucida Sans Unicode"/>
          <w:noProof/>
          <w:szCs w:val="24"/>
        </w:rPr>
        <w:tab/>
        <w:t xml:space="preserve">D. . Axmark and M. Widenius, “MySQL :: MySQL 5.7 Reference Manual,” </w:t>
      </w:r>
      <w:r w:rsidRPr="00755836">
        <w:rPr>
          <w:rFonts w:cs="Lucida Sans Unicode"/>
          <w:i/>
          <w:iCs/>
          <w:noProof/>
          <w:szCs w:val="24"/>
        </w:rPr>
        <w:t>Redwood Shores, CA: Oracle</w:t>
      </w:r>
      <w:r w:rsidRPr="00755836">
        <w:rPr>
          <w:rFonts w:cs="Lucida Sans Unicode"/>
          <w:noProof/>
          <w:szCs w:val="24"/>
        </w:rPr>
        <w:t>, 2018. [Online]. Available: https://dev.mysql.com/doc/refman/5.7/en/. [Accessed: 09-Feb-2018].</w:t>
      </w:r>
    </w:p>
    <w:p w14:paraId="6965A4AC" w14:textId="77777777" w:rsidR="00755836" w:rsidRPr="00755836" w:rsidRDefault="00755836" w:rsidP="00755836">
      <w:pPr>
        <w:widowControl w:val="0"/>
        <w:autoSpaceDE w:val="0"/>
        <w:autoSpaceDN w:val="0"/>
        <w:adjustRightInd w:val="0"/>
        <w:ind w:left="640" w:hanging="640"/>
        <w:rPr>
          <w:rFonts w:cs="Lucida Sans Unicode"/>
          <w:noProof/>
          <w:szCs w:val="24"/>
        </w:rPr>
      </w:pPr>
      <w:r w:rsidRPr="00755836">
        <w:rPr>
          <w:rFonts w:cs="Lucida Sans Unicode"/>
          <w:noProof/>
          <w:szCs w:val="24"/>
        </w:rPr>
        <w:t>[3]</w:t>
      </w:r>
      <w:r w:rsidRPr="00755836">
        <w:rPr>
          <w:rFonts w:cs="Lucida Sans Unicode"/>
          <w:noProof/>
          <w:szCs w:val="24"/>
        </w:rPr>
        <w:tab/>
        <w:t xml:space="preserve">D. Karolchik </w:t>
      </w:r>
      <w:r w:rsidRPr="00755836">
        <w:rPr>
          <w:rFonts w:cs="Lucida Sans Unicode"/>
          <w:i/>
          <w:iCs/>
          <w:noProof/>
          <w:szCs w:val="24"/>
        </w:rPr>
        <w:t>et al.</w:t>
      </w:r>
      <w:r w:rsidRPr="00755836">
        <w:rPr>
          <w:rFonts w:cs="Lucida Sans Unicode"/>
          <w:noProof/>
          <w:szCs w:val="24"/>
        </w:rPr>
        <w:t xml:space="preserve">, “The UCSC Table Browser data retrieval tool,” </w:t>
      </w:r>
      <w:r w:rsidRPr="00755836">
        <w:rPr>
          <w:rFonts w:cs="Lucida Sans Unicode"/>
          <w:i/>
          <w:iCs/>
          <w:noProof/>
          <w:szCs w:val="24"/>
        </w:rPr>
        <w:t>Nucleic Acids Res.</w:t>
      </w:r>
      <w:r w:rsidRPr="00755836">
        <w:rPr>
          <w:rFonts w:cs="Lucida Sans Unicode"/>
          <w:noProof/>
          <w:szCs w:val="24"/>
        </w:rPr>
        <w:t>, vol. 32, no. 90001, p. 493D–496, Jan. 2004.</w:t>
      </w:r>
    </w:p>
    <w:p w14:paraId="7B6B55D0" w14:textId="77777777" w:rsidR="00755836" w:rsidRPr="00755836" w:rsidRDefault="00755836" w:rsidP="00755836">
      <w:pPr>
        <w:widowControl w:val="0"/>
        <w:autoSpaceDE w:val="0"/>
        <w:autoSpaceDN w:val="0"/>
        <w:adjustRightInd w:val="0"/>
        <w:ind w:left="640" w:hanging="640"/>
        <w:rPr>
          <w:rFonts w:cs="Lucida Sans Unicode"/>
          <w:noProof/>
          <w:szCs w:val="24"/>
        </w:rPr>
      </w:pPr>
      <w:r w:rsidRPr="00755836">
        <w:rPr>
          <w:rFonts w:cs="Lucida Sans Unicode"/>
          <w:noProof/>
          <w:szCs w:val="24"/>
        </w:rPr>
        <w:t>[4]</w:t>
      </w:r>
      <w:r w:rsidRPr="00755836">
        <w:rPr>
          <w:rFonts w:cs="Lucida Sans Unicode"/>
          <w:noProof/>
          <w:szCs w:val="24"/>
        </w:rPr>
        <w:tab/>
        <w:t>Smit, AFA, R. Hubley, and P. Green, “RepeatMasker Open-4.0.” 2013.</w:t>
      </w:r>
    </w:p>
    <w:p w14:paraId="5FC80C04" w14:textId="77777777" w:rsidR="00755836" w:rsidRPr="00755836" w:rsidRDefault="00755836" w:rsidP="00755836">
      <w:pPr>
        <w:widowControl w:val="0"/>
        <w:autoSpaceDE w:val="0"/>
        <w:autoSpaceDN w:val="0"/>
        <w:adjustRightInd w:val="0"/>
        <w:ind w:left="640" w:hanging="640"/>
        <w:rPr>
          <w:rFonts w:cs="Lucida Sans Unicode"/>
          <w:noProof/>
          <w:szCs w:val="24"/>
        </w:rPr>
      </w:pPr>
      <w:r w:rsidRPr="00755836">
        <w:rPr>
          <w:rFonts w:cs="Lucida Sans Unicode"/>
          <w:noProof/>
          <w:szCs w:val="24"/>
        </w:rPr>
        <w:t>[5]</w:t>
      </w:r>
      <w:r w:rsidRPr="00755836">
        <w:rPr>
          <w:rFonts w:cs="Lucida Sans Unicode"/>
          <w:noProof/>
          <w:szCs w:val="24"/>
        </w:rPr>
        <w:tab/>
        <w:t xml:space="preserve">W. Bao, K. K. Kojima, and O. Kohany, “Repbase Update, a database of repetitive elements in eukaryotic genomes,” </w:t>
      </w:r>
      <w:r w:rsidRPr="00755836">
        <w:rPr>
          <w:rFonts w:cs="Lucida Sans Unicode"/>
          <w:i/>
          <w:iCs/>
          <w:noProof/>
          <w:szCs w:val="24"/>
        </w:rPr>
        <w:t>Mob. DNA</w:t>
      </w:r>
      <w:r w:rsidRPr="00755836">
        <w:rPr>
          <w:rFonts w:cs="Lucida Sans Unicode"/>
          <w:noProof/>
          <w:szCs w:val="24"/>
        </w:rPr>
        <w:t>, vol. 6, no. 1, p. 11, Dec. 2015.</w:t>
      </w:r>
    </w:p>
    <w:p w14:paraId="1881CE3F" w14:textId="77777777" w:rsidR="00755836" w:rsidRPr="00755836" w:rsidRDefault="00755836" w:rsidP="00755836">
      <w:pPr>
        <w:widowControl w:val="0"/>
        <w:autoSpaceDE w:val="0"/>
        <w:autoSpaceDN w:val="0"/>
        <w:adjustRightInd w:val="0"/>
        <w:ind w:left="640" w:hanging="640"/>
        <w:rPr>
          <w:rFonts w:cs="Lucida Sans Unicode"/>
          <w:noProof/>
          <w:szCs w:val="24"/>
        </w:rPr>
      </w:pPr>
      <w:r w:rsidRPr="00755836">
        <w:rPr>
          <w:rFonts w:cs="Lucida Sans Unicode"/>
          <w:noProof/>
          <w:szCs w:val="24"/>
        </w:rPr>
        <w:t>[6]</w:t>
      </w:r>
      <w:r w:rsidRPr="00755836">
        <w:rPr>
          <w:rFonts w:cs="Lucida Sans Unicode"/>
          <w:noProof/>
          <w:szCs w:val="24"/>
        </w:rPr>
        <w:tab/>
        <w:t xml:space="preserve">S. Nakagawa and M. U. Takahashi, “gEVE: a genome-based endogenous viral element database provides comprehensive viral protein-coding sequences in mammalian genomes gEVE: a genome-based endogenous viral element database pro- vides comprehensive viral protein-coding sequences in mammalian genomes,” </w:t>
      </w:r>
      <w:r w:rsidRPr="00755836">
        <w:rPr>
          <w:rFonts w:cs="Lucida Sans Unicode"/>
          <w:i/>
          <w:iCs/>
          <w:noProof/>
          <w:szCs w:val="24"/>
        </w:rPr>
        <w:t>Database</w:t>
      </w:r>
      <w:r w:rsidRPr="00755836">
        <w:rPr>
          <w:rFonts w:cs="Lucida Sans Unicode"/>
          <w:noProof/>
          <w:szCs w:val="24"/>
        </w:rPr>
        <w:t>, vol. 2016, 2016.</w:t>
      </w:r>
    </w:p>
    <w:p w14:paraId="46D203BA" w14:textId="77777777" w:rsidR="00755836" w:rsidRPr="00755836" w:rsidRDefault="00755836" w:rsidP="00755836">
      <w:pPr>
        <w:widowControl w:val="0"/>
        <w:autoSpaceDE w:val="0"/>
        <w:autoSpaceDN w:val="0"/>
        <w:adjustRightInd w:val="0"/>
        <w:ind w:left="640" w:hanging="640"/>
        <w:rPr>
          <w:rFonts w:cs="Lucida Sans Unicode"/>
          <w:noProof/>
          <w:szCs w:val="24"/>
        </w:rPr>
      </w:pPr>
      <w:r w:rsidRPr="00755836">
        <w:rPr>
          <w:rFonts w:cs="Lucida Sans Unicode"/>
          <w:noProof/>
          <w:szCs w:val="24"/>
        </w:rPr>
        <w:t>[7]</w:t>
      </w:r>
      <w:r w:rsidRPr="00755836">
        <w:rPr>
          <w:rFonts w:cs="Lucida Sans Unicode"/>
          <w:noProof/>
          <w:szCs w:val="24"/>
        </w:rPr>
        <w:tab/>
        <w:t xml:space="preserve">“UniProt: the universal protein knowledgebase,” </w:t>
      </w:r>
      <w:r w:rsidRPr="00755836">
        <w:rPr>
          <w:rFonts w:cs="Lucida Sans Unicode"/>
          <w:i/>
          <w:iCs/>
          <w:noProof/>
          <w:szCs w:val="24"/>
        </w:rPr>
        <w:t>Nucleic Acids Res.</w:t>
      </w:r>
      <w:r w:rsidRPr="00755836">
        <w:rPr>
          <w:rFonts w:cs="Lucida Sans Unicode"/>
          <w:noProof/>
          <w:szCs w:val="24"/>
        </w:rPr>
        <w:t>, vol. 45, no. D1, pp. D158–D169, Jan. 2017.</w:t>
      </w:r>
    </w:p>
    <w:p w14:paraId="01E5E34C" w14:textId="77777777" w:rsidR="00755836" w:rsidRPr="00755836" w:rsidRDefault="00755836" w:rsidP="00755836">
      <w:pPr>
        <w:widowControl w:val="0"/>
        <w:autoSpaceDE w:val="0"/>
        <w:autoSpaceDN w:val="0"/>
        <w:adjustRightInd w:val="0"/>
        <w:ind w:left="640" w:hanging="640"/>
        <w:rPr>
          <w:rFonts w:cs="Lucida Sans Unicode"/>
          <w:noProof/>
          <w:szCs w:val="24"/>
        </w:rPr>
      </w:pPr>
      <w:r w:rsidRPr="00755836">
        <w:rPr>
          <w:rFonts w:cs="Lucida Sans Unicode"/>
          <w:noProof/>
          <w:szCs w:val="24"/>
        </w:rPr>
        <w:t>[8]</w:t>
      </w:r>
      <w:r w:rsidRPr="00755836">
        <w:rPr>
          <w:rFonts w:cs="Lucida Sans Unicode"/>
          <w:noProof/>
          <w:szCs w:val="24"/>
        </w:rPr>
        <w:tab/>
        <w:t xml:space="preserve">A. M. Denli </w:t>
      </w:r>
      <w:r w:rsidRPr="00755836">
        <w:rPr>
          <w:rFonts w:cs="Lucida Sans Unicode"/>
          <w:i/>
          <w:iCs/>
          <w:noProof/>
          <w:szCs w:val="24"/>
        </w:rPr>
        <w:t>et al.</w:t>
      </w:r>
      <w:r w:rsidRPr="00755836">
        <w:rPr>
          <w:rFonts w:cs="Lucida Sans Unicode"/>
          <w:noProof/>
          <w:szCs w:val="24"/>
        </w:rPr>
        <w:t xml:space="preserve">, “Primate-Specific ORF0 Contributes to Retrotransposon-Mediated Diversity,” </w:t>
      </w:r>
      <w:r w:rsidRPr="00755836">
        <w:rPr>
          <w:rFonts w:cs="Lucida Sans Unicode"/>
          <w:i/>
          <w:iCs/>
          <w:noProof/>
          <w:szCs w:val="24"/>
        </w:rPr>
        <w:t>Cell</w:t>
      </w:r>
      <w:r w:rsidRPr="00755836">
        <w:rPr>
          <w:rFonts w:cs="Lucida Sans Unicode"/>
          <w:noProof/>
          <w:szCs w:val="24"/>
        </w:rPr>
        <w:t>, vol. 163, no. 3, pp. 583–593, Oct. 2015.</w:t>
      </w:r>
    </w:p>
    <w:p w14:paraId="6B4D7D39" w14:textId="77777777" w:rsidR="00755836" w:rsidRPr="00755836" w:rsidRDefault="00755836" w:rsidP="00755836">
      <w:pPr>
        <w:widowControl w:val="0"/>
        <w:autoSpaceDE w:val="0"/>
        <w:autoSpaceDN w:val="0"/>
        <w:adjustRightInd w:val="0"/>
        <w:ind w:left="640" w:hanging="640"/>
        <w:rPr>
          <w:rFonts w:cs="Lucida Sans Unicode"/>
          <w:noProof/>
          <w:szCs w:val="24"/>
        </w:rPr>
      </w:pPr>
      <w:r w:rsidRPr="00755836">
        <w:rPr>
          <w:rFonts w:cs="Lucida Sans Unicode"/>
          <w:noProof/>
          <w:szCs w:val="24"/>
        </w:rPr>
        <w:t>[9]</w:t>
      </w:r>
      <w:r w:rsidRPr="00755836">
        <w:rPr>
          <w:rFonts w:cs="Lucida Sans Unicode"/>
          <w:noProof/>
          <w:szCs w:val="24"/>
        </w:rPr>
        <w:tab/>
        <w:t xml:space="preserve">V. Pereira, “Automated paleontology of repetitive DNA with REANNOTATE,” </w:t>
      </w:r>
      <w:r w:rsidRPr="00755836">
        <w:rPr>
          <w:rFonts w:cs="Lucida Sans Unicode"/>
          <w:i/>
          <w:iCs/>
          <w:noProof/>
          <w:szCs w:val="24"/>
        </w:rPr>
        <w:t>BMC Genomics</w:t>
      </w:r>
      <w:r w:rsidRPr="00755836">
        <w:rPr>
          <w:rFonts w:cs="Lucida Sans Unicode"/>
          <w:noProof/>
          <w:szCs w:val="24"/>
        </w:rPr>
        <w:t>, vol. 9, no. 1, p. 614, Dec. 2008.</w:t>
      </w:r>
    </w:p>
    <w:p w14:paraId="16C9F0C4" w14:textId="77777777" w:rsidR="00755836" w:rsidRPr="00755836" w:rsidRDefault="00755836" w:rsidP="00755836">
      <w:pPr>
        <w:widowControl w:val="0"/>
        <w:autoSpaceDE w:val="0"/>
        <w:autoSpaceDN w:val="0"/>
        <w:adjustRightInd w:val="0"/>
        <w:ind w:left="640" w:hanging="640"/>
        <w:rPr>
          <w:rFonts w:cs="Lucida Sans Unicode"/>
          <w:noProof/>
        </w:rPr>
      </w:pPr>
      <w:r w:rsidRPr="00755836">
        <w:rPr>
          <w:rFonts w:cs="Lucida Sans Unicode"/>
          <w:noProof/>
          <w:szCs w:val="24"/>
        </w:rPr>
        <w:t>[10]</w:t>
      </w:r>
      <w:r w:rsidRPr="00755836">
        <w:rPr>
          <w:rFonts w:cs="Lucida Sans Unicode"/>
          <w:noProof/>
          <w:szCs w:val="24"/>
        </w:rPr>
        <w:tab/>
        <w:t xml:space="preserve">P. Tongyoo, Y. Avihingsanon, S. Prom-On, A. Mutirangura, W. Mhuantong, and N. Hirankarn, “EnHERV: Enrichment analysis of specific human endogenous retrovirus patterns and their neighboring genes,” </w:t>
      </w:r>
      <w:r w:rsidRPr="00755836">
        <w:rPr>
          <w:rFonts w:cs="Lucida Sans Unicode"/>
          <w:i/>
          <w:iCs/>
          <w:noProof/>
          <w:szCs w:val="24"/>
        </w:rPr>
        <w:t>PLoS One</w:t>
      </w:r>
      <w:r w:rsidRPr="00755836">
        <w:rPr>
          <w:rFonts w:cs="Lucida Sans Unicode"/>
          <w:noProof/>
          <w:szCs w:val="24"/>
        </w:rPr>
        <w:t>, vol. 12, no. 5, p. e0177119, May 2017.</w:t>
      </w:r>
    </w:p>
    <w:p w14:paraId="025A0CC4" w14:textId="47342CB4" w:rsidR="00755836" w:rsidRPr="00A069DA" w:rsidRDefault="00755836">
      <w:pPr>
        <w:rPr>
          <w:rFonts w:cs="Lucida Sans Unicode"/>
        </w:rPr>
      </w:pPr>
      <w:r>
        <w:rPr>
          <w:rFonts w:cs="Lucida Sans Unicode"/>
        </w:rPr>
        <w:fldChar w:fldCharType="end"/>
      </w:r>
    </w:p>
    <w:sectPr w:rsidR="00755836" w:rsidRPr="00A069DA" w:rsidSect="00E56A92">
      <w:headerReference w:type="default" r:id="rId43"/>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893955" w14:textId="77777777" w:rsidR="004D7DEC" w:rsidRDefault="004D7DEC" w:rsidP="00463F91">
      <w:pPr>
        <w:spacing w:line="240" w:lineRule="auto"/>
      </w:pPr>
      <w:r>
        <w:separator/>
      </w:r>
    </w:p>
  </w:endnote>
  <w:endnote w:type="continuationSeparator" w:id="0">
    <w:p w14:paraId="648D00DB" w14:textId="77777777" w:rsidR="004D7DEC" w:rsidRDefault="004D7DEC" w:rsidP="00463F91">
      <w:pPr>
        <w:spacing w:line="240" w:lineRule="auto"/>
      </w:pPr>
      <w:r>
        <w:continuationSeparator/>
      </w:r>
    </w:p>
  </w:endnote>
  <w:endnote w:type="continuationNotice" w:id="1">
    <w:p w14:paraId="4EEF6C89" w14:textId="77777777" w:rsidR="004D7DEC" w:rsidRDefault="004D7DEC">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20002A87" w:usb1="00000000" w:usb2="00000000" w:usb3="00000000" w:csb0="0000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06F753" w14:textId="77777777" w:rsidR="004D7DEC" w:rsidRDefault="004D7DEC" w:rsidP="00463F91">
      <w:pPr>
        <w:spacing w:line="240" w:lineRule="auto"/>
      </w:pPr>
      <w:r>
        <w:separator/>
      </w:r>
    </w:p>
  </w:footnote>
  <w:footnote w:type="continuationSeparator" w:id="0">
    <w:p w14:paraId="69A99A57" w14:textId="77777777" w:rsidR="004D7DEC" w:rsidRDefault="004D7DEC" w:rsidP="00463F91">
      <w:pPr>
        <w:spacing w:line="240" w:lineRule="auto"/>
      </w:pPr>
      <w:r>
        <w:continuationSeparator/>
      </w:r>
    </w:p>
  </w:footnote>
  <w:footnote w:type="continuationNotice" w:id="1">
    <w:p w14:paraId="61C21DAA" w14:textId="77777777" w:rsidR="004D7DEC" w:rsidRDefault="004D7DEC">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38BFF6" w14:textId="52D849D0" w:rsidR="003A55F9" w:rsidRPr="00FE148A" w:rsidRDefault="003A55F9">
    <w:pPr>
      <w:pStyle w:val="Header"/>
      <w:tabs>
        <w:tab w:val="clear" w:pos="4680"/>
        <w:tab w:val="clear" w:pos="9360"/>
      </w:tabs>
      <w:jc w:val="right"/>
    </w:pPr>
    <w:r w:rsidRPr="00FE148A">
      <w:t xml:space="preserve">FetBASE </w:t>
    </w:r>
    <w:sdt>
      <w:sdtPr>
        <w:alias w:val="Title"/>
        <w:tag w:val=""/>
        <w:id w:val="1116400235"/>
        <w:placeholder>
          <w:docPart w:val="3D822F426F0242C4982FFB5738FF0BBA"/>
        </w:placeholder>
        <w:dataBinding w:prefixMappings="xmlns:ns0='http://purl.org/dc/elements/1.1/' xmlns:ns1='http://schemas.openxmlformats.org/package/2006/metadata/core-properties' " w:xpath="/ns1:coreProperties[1]/ns0:title[1]" w:storeItemID="{6C3C8BC8-F283-45AE-878A-BAB7291924A1}"/>
        <w:text/>
      </w:sdtPr>
      <w:sdtEndPr/>
      <w:sdtContent>
        <w:r w:rsidRPr="00FE148A">
          <w:t>Documentation</w:t>
        </w:r>
      </w:sdtContent>
    </w:sdt>
  </w:p>
  <w:p w14:paraId="3C0404E7" w14:textId="77777777" w:rsidR="003A55F9" w:rsidRDefault="003A55F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3911CF"/>
    <w:multiLevelType w:val="hybridMultilevel"/>
    <w:tmpl w:val="E0BE669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6470BEA"/>
    <w:multiLevelType w:val="hybridMultilevel"/>
    <w:tmpl w:val="8F0679FC"/>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6CF2F90"/>
    <w:multiLevelType w:val="hybridMultilevel"/>
    <w:tmpl w:val="C2724ADC"/>
    <w:lvl w:ilvl="0" w:tplc="1226AC82">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C8B3045"/>
    <w:multiLevelType w:val="hybridMultilevel"/>
    <w:tmpl w:val="5CAA38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000625C"/>
    <w:multiLevelType w:val="hybridMultilevel"/>
    <w:tmpl w:val="9948E178"/>
    <w:lvl w:ilvl="0" w:tplc="1226AC8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0E947E9"/>
    <w:multiLevelType w:val="hybridMultilevel"/>
    <w:tmpl w:val="09EE43BA"/>
    <w:lvl w:ilvl="0" w:tplc="1226AC8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21D5DB4"/>
    <w:multiLevelType w:val="hybridMultilevel"/>
    <w:tmpl w:val="01D0E01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236349C1"/>
    <w:multiLevelType w:val="hybridMultilevel"/>
    <w:tmpl w:val="55701E6E"/>
    <w:lvl w:ilvl="0" w:tplc="1226AC8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7B04893"/>
    <w:multiLevelType w:val="hybridMultilevel"/>
    <w:tmpl w:val="0764F31E"/>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EFB3195"/>
    <w:multiLevelType w:val="hybridMultilevel"/>
    <w:tmpl w:val="966E7FC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4FFD5F4A"/>
    <w:multiLevelType w:val="hybridMultilevel"/>
    <w:tmpl w:val="CD50267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61513B5A"/>
    <w:multiLevelType w:val="hybridMultilevel"/>
    <w:tmpl w:val="4FDE4BF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67CE13D0"/>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3" w15:restartNumberingAfterBreak="0">
    <w:nsid w:val="742C16C6"/>
    <w:multiLevelType w:val="hybridMultilevel"/>
    <w:tmpl w:val="17B4CA38"/>
    <w:lvl w:ilvl="0" w:tplc="1226AC82">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775249D9"/>
    <w:multiLevelType w:val="hybridMultilevel"/>
    <w:tmpl w:val="50EA9FEA"/>
    <w:lvl w:ilvl="0" w:tplc="1226AC82">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778E5536"/>
    <w:multiLevelType w:val="hybridMultilevel"/>
    <w:tmpl w:val="71D0D3B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4"/>
  </w:num>
  <w:num w:numId="2">
    <w:abstractNumId w:val="5"/>
  </w:num>
  <w:num w:numId="3">
    <w:abstractNumId w:val="7"/>
  </w:num>
  <w:num w:numId="4">
    <w:abstractNumId w:val="11"/>
  </w:num>
  <w:num w:numId="5">
    <w:abstractNumId w:val="1"/>
  </w:num>
  <w:num w:numId="6">
    <w:abstractNumId w:val="0"/>
  </w:num>
  <w:num w:numId="7">
    <w:abstractNumId w:val="8"/>
  </w:num>
  <w:num w:numId="8">
    <w:abstractNumId w:val="14"/>
  </w:num>
  <w:num w:numId="9">
    <w:abstractNumId w:val="13"/>
  </w:num>
  <w:num w:numId="10">
    <w:abstractNumId w:val="6"/>
  </w:num>
  <w:num w:numId="11">
    <w:abstractNumId w:val="2"/>
  </w:num>
  <w:num w:numId="12">
    <w:abstractNumId w:val="12"/>
  </w:num>
  <w:num w:numId="13">
    <w:abstractNumId w:val="10"/>
  </w:num>
  <w:num w:numId="14">
    <w:abstractNumId w:val="3"/>
  </w:num>
  <w:num w:numId="15">
    <w:abstractNumId w:val="15"/>
  </w:num>
  <w:num w:numId="16">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ionysios Grigoriadis">
    <w15:presenceInfo w15:providerId="None" w15:userId="Dionysios Grigoriadi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409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0FF2"/>
    <w:rsid w:val="00000E92"/>
    <w:rsid w:val="0000442E"/>
    <w:rsid w:val="000047F0"/>
    <w:rsid w:val="00004FEA"/>
    <w:rsid w:val="0000536E"/>
    <w:rsid w:val="000128DD"/>
    <w:rsid w:val="000172CD"/>
    <w:rsid w:val="0001752F"/>
    <w:rsid w:val="00020610"/>
    <w:rsid w:val="000238B0"/>
    <w:rsid w:val="00025149"/>
    <w:rsid w:val="00035707"/>
    <w:rsid w:val="00035EFB"/>
    <w:rsid w:val="000360BC"/>
    <w:rsid w:val="00045BFB"/>
    <w:rsid w:val="000467A8"/>
    <w:rsid w:val="000474A3"/>
    <w:rsid w:val="00050031"/>
    <w:rsid w:val="00051F63"/>
    <w:rsid w:val="000523A6"/>
    <w:rsid w:val="00053F46"/>
    <w:rsid w:val="0005413F"/>
    <w:rsid w:val="00063DCE"/>
    <w:rsid w:val="00064C02"/>
    <w:rsid w:val="00071981"/>
    <w:rsid w:val="000729AF"/>
    <w:rsid w:val="00075270"/>
    <w:rsid w:val="0007538B"/>
    <w:rsid w:val="00076323"/>
    <w:rsid w:val="00083A6D"/>
    <w:rsid w:val="00085EE8"/>
    <w:rsid w:val="00090505"/>
    <w:rsid w:val="00091D9A"/>
    <w:rsid w:val="00091FB1"/>
    <w:rsid w:val="00094E74"/>
    <w:rsid w:val="00095335"/>
    <w:rsid w:val="000961C6"/>
    <w:rsid w:val="000961F0"/>
    <w:rsid w:val="000A0428"/>
    <w:rsid w:val="000A12B5"/>
    <w:rsid w:val="000A3305"/>
    <w:rsid w:val="000A4D3E"/>
    <w:rsid w:val="000A5E92"/>
    <w:rsid w:val="000A62B2"/>
    <w:rsid w:val="000B0386"/>
    <w:rsid w:val="000B03AF"/>
    <w:rsid w:val="000B3063"/>
    <w:rsid w:val="000B481A"/>
    <w:rsid w:val="000B549A"/>
    <w:rsid w:val="000B6B3A"/>
    <w:rsid w:val="000B71ED"/>
    <w:rsid w:val="000C1A66"/>
    <w:rsid w:val="000C3B35"/>
    <w:rsid w:val="000C441D"/>
    <w:rsid w:val="000C60AC"/>
    <w:rsid w:val="000C6384"/>
    <w:rsid w:val="000D083B"/>
    <w:rsid w:val="000D16F5"/>
    <w:rsid w:val="000D3328"/>
    <w:rsid w:val="000D33C7"/>
    <w:rsid w:val="000D5AEA"/>
    <w:rsid w:val="000D5C30"/>
    <w:rsid w:val="000D6BB2"/>
    <w:rsid w:val="000D7056"/>
    <w:rsid w:val="000E050A"/>
    <w:rsid w:val="000E28AC"/>
    <w:rsid w:val="000E2B00"/>
    <w:rsid w:val="000E3B93"/>
    <w:rsid w:val="000E5A07"/>
    <w:rsid w:val="000E7065"/>
    <w:rsid w:val="000F2465"/>
    <w:rsid w:val="000F3AD3"/>
    <w:rsid w:val="000F6154"/>
    <w:rsid w:val="000F6B08"/>
    <w:rsid w:val="00101702"/>
    <w:rsid w:val="00101B5C"/>
    <w:rsid w:val="00101C69"/>
    <w:rsid w:val="00101EF2"/>
    <w:rsid w:val="00103AE3"/>
    <w:rsid w:val="00105217"/>
    <w:rsid w:val="001062D3"/>
    <w:rsid w:val="00106661"/>
    <w:rsid w:val="0010714B"/>
    <w:rsid w:val="001076CB"/>
    <w:rsid w:val="001111A6"/>
    <w:rsid w:val="00111CDE"/>
    <w:rsid w:val="0011380F"/>
    <w:rsid w:val="00115B72"/>
    <w:rsid w:val="00120F57"/>
    <w:rsid w:val="001236F5"/>
    <w:rsid w:val="001237AB"/>
    <w:rsid w:val="001242E8"/>
    <w:rsid w:val="00126364"/>
    <w:rsid w:val="001304E8"/>
    <w:rsid w:val="00133CBE"/>
    <w:rsid w:val="0013448D"/>
    <w:rsid w:val="00134C4E"/>
    <w:rsid w:val="001350D9"/>
    <w:rsid w:val="0013634E"/>
    <w:rsid w:val="00136F90"/>
    <w:rsid w:val="00141F9F"/>
    <w:rsid w:val="0014763B"/>
    <w:rsid w:val="00147830"/>
    <w:rsid w:val="0015079D"/>
    <w:rsid w:val="00151522"/>
    <w:rsid w:val="00151B83"/>
    <w:rsid w:val="00151F69"/>
    <w:rsid w:val="00152089"/>
    <w:rsid w:val="00152B2C"/>
    <w:rsid w:val="00155536"/>
    <w:rsid w:val="00170CF7"/>
    <w:rsid w:val="00171B94"/>
    <w:rsid w:val="00171F9D"/>
    <w:rsid w:val="00172DD0"/>
    <w:rsid w:val="001736C8"/>
    <w:rsid w:val="00174AAE"/>
    <w:rsid w:val="00176D4D"/>
    <w:rsid w:val="00180D1E"/>
    <w:rsid w:val="00182AAF"/>
    <w:rsid w:val="00184F1C"/>
    <w:rsid w:val="00186F1A"/>
    <w:rsid w:val="00190D77"/>
    <w:rsid w:val="00191365"/>
    <w:rsid w:val="00194D01"/>
    <w:rsid w:val="001957A8"/>
    <w:rsid w:val="001A2582"/>
    <w:rsid w:val="001A3D5C"/>
    <w:rsid w:val="001A4474"/>
    <w:rsid w:val="001B2931"/>
    <w:rsid w:val="001B4748"/>
    <w:rsid w:val="001B56DD"/>
    <w:rsid w:val="001C11FB"/>
    <w:rsid w:val="001C5A3D"/>
    <w:rsid w:val="001C7AE9"/>
    <w:rsid w:val="001D31F7"/>
    <w:rsid w:val="001D3265"/>
    <w:rsid w:val="001D3A21"/>
    <w:rsid w:val="001D4159"/>
    <w:rsid w:val="001E19E3"/>
    <w:rsid w:val="001E2C32"/>
    <w:rsid w:val="001E476C"/>
    <w:rsid w:val="001E56C2"/>
    <w:rsid w:val="001E57C4"/>
    <w:rsid w:val="001F3043"/>
    <w:rsid w:val="001F4324"/>
    <w:rsid w:val="001F5EB3"/>
    <w:rsid w:val="002025A4"/>
    <w:rsid w:val="00205447"/>
    <w:rsid w:val="002057A4"/>
    <w:rsid w:val="00205922"/>
    <w:rsid w:val="00207592"/>
    <w:rsid w:val="00210C42"/>
    <w:rsid w:val="002131A9"/>
    <w:rsid w:val="00214CFD"/>
    <w:rsid w:val="00215447"/>
    <w:rsid w:val="002154D3"/>
    <w:rsid w:val="00220766"/>
    <w:rsid w:val="00220A93"/>
    <w:rsid w:val="002237B6"/>
    <w:rsid w:val="0023246A"/>
    <w:rsid w:val="00235E2C"/>
    <w:rsid w:val="00243E49"/>
    <w:rsid w:val="00246116"/>
    <w:rsid w:val="00247633"/>
    <w:rsid w:val="002523FD"/>
    <w:rsid w:val="00254E75"/>
    <w:rsid w:val="00257E44"/>
    <w:rsid w:val="002665F7"/>
    <w:rsid w:val="00266FAC"/>
    <w:rsid w:val="0027090D"/>
    <w:rsid w:val="00272B15"/>
    <w:rsid w:val="00275006"/>
    <w:rsid w:val="002754EB"/>
    <w:rsid w:val="0027585A"/>
    <w:rsid w:val="002775E1"/>
    <w:rsid w:val="00277D14"/>
    <w:rsid w:val="0028017E"/>
    <w:rsid w:val="00282593"/>
    <w:rsid w:val="0028283C"/>
    <w:rsid w:val="0028444E"/>
    <w:rsid w:val="00284EBB"/>
    <w:rsid w:val="00285FB6"/>
    <w:rsid w:val="002913F8"/>
    <w:rsid w:val="00293E51"/>
    <w:rsid w:val="002A147D"/>
    <w:rsid w:val="002A29E3"/>
    <w:rsid w:val="002A3DF2"/>
    <w:rsid w:val="002A4573"/>
    <w:rsid w:val="002A46B6"/>
    <w:rsid w:val="002A488A"/>
    <w:rsid w:val="002A5546"/>
    <w:rsid w:val="002A5D64"/>
    <w:rsid w:val="002A62DE"/>
    <w:rsid w:val="002B1D77"/>
    <w:rsid w:val="002B51C3"/>
    <w:rsid w:val="002B5AF4"/>
    <w:rsid w:val="002B6290"/>
    <w:rsid w:val="002B7573"/>
    <w:rsid w:val="002C106C"/>
    <w:rsid w:val="002C472F"/>
    <w:rsid w:val="002C71F2"/>
    <w:rsid w:val="002C72B8"/>
    <w:rsid w:val="002D0B55"/>
    <w:rsid w:val="002D26D8"/>
    <w:rsid w:val="002D3309"/>
    <w:rsid w:val="002D3D01"/>
    <w:rsid w:val="002D47F5"/>
    <w:rsid w:val="002D6155"/>
    <w:rsid w:val="002E2335"/>
    <w:rsid w:val="002E389F"/>
    <w:rsid w:val="002E38D5"/>
    <w:rsid w:val="002E49DF"/>
    <w:rsid w:val="002E549A"/>
    <w:rsid w:val="002E5DBD"/>
    <w:rsid w:val="002E606A"/>
    <w:rsid w:val="002E783C"/>
    <w:rsid w:val="002F1831"/>
    <w:rsid w:val="002F28FF"/>
    <w:rsid w:val="002F5A29"/>
    <w:rsid w:val="002F7A42"/>
    <w:rsid w:val="002F7E3A"/>
    <w:rsid w:val="00301993"/>
    <w:rsid w:val="00302DE7"/>
    <w:rsid w:val="00302E67"/>
    <w:rsid w:val="003056C0"/>
    <w:rsid w:val="00307929"/>
    <w:rsid w:val="00307D53"/>
    <w:rsid w:val="003136D4"/>
    <w:rsid w:val="00314AAC"/>
    <w:rsid w:val="0031571A"/>
    <w:rsid w:val="0031573A"/>
    <w:rsid w:val="003210E8"/>
    <w:rsid w:val="00321C90"/>
    <w:rsid w:val="00321D19"/>
    <w:rsid w:val="00322BCB"/>
    <w:rsid w:val="00331E90"/>
    <w:rsid w:val="003328D1"/>
    <w:rsid w:val="00341358"/>
    <w:rsid w:val="003414F8"/>
    <w:rsid w:val="0034303A"/>
    <w:rsid w:val="00345DBC"/>
    <w:rsid w:val="003469FA"/>
    <w:rsid w:val="00347EC8"/>
    <w:rsid w:val="00350FCE"/>
    <w:rsid w:val="00351171"/>
    <w:rsid w:val="00352C99"/>
    <w:rsid w:val="00353DEB"/>
    <w:rsid w:val="00354C0C"/>
    <w:rsid w:val="00354DB3"/>
    <w:rsid w:val="003552F5"/>
    <w:rsid w:val="0036651A"/>
    <w:rsid w:val="003666D7"/>
    <w:rsid w:val="00372997"/>
    <w:rsid w:val="00374F40"/>
    <w:rsid w:val="0037636A"/>
    <w:rsid w:val="0037757D"/>
    <w:rsid w:val="00377926"/>
    <w:rsid w:val="003802E6"/>
    <w:rsid w:val="003807EC"/>
    <w:rsid w:val="00383542"/>
    <w:rsid w:val="00383DC6"/>
    <w:rsid w:val="00384028"/>
    <w:rsid w:val="00385273"/>
    <w:rsid w:val="0039224B"/>
    <w:rsid w:val="00393FC0"/>
    <w:rsid w:val="00394006"/>
    <w:rsid w:val="00395E4B"/>
    <w:rsid w:val="003961D6"/>
    <w:rsid w:val="003A3086"/>
    <w:rsid w:val="003A55F9"/>
    <w:rsid w:val="003A64AC"/>
    <w:rsid w:val="003A6E61"/>
    <w:rsid w:val="003A7FAE"/>
    <w:rsid w:val="003B072B"/>
    <w:rsid w:val="003B076B"/>
    <w:rsid w:val="003B1F57"/>
    <w:rsid w:val="003B3A98"/>
    <w:rsid w:val="003B4400"/>
    <w:rsid w:val="003B5FB5"/>
    <w:rsid w:val="003C15E7"/>
    <w:rsid w:val="003C5171"/>
    <w:rsid w:val="003C654B"/>
    <w:rsid w:val="003D05DD"/>
    <w:rsid w:val="003D0D25"/>
    <w:rsid w:val="003D2E80"/>
    <w:rsid w:val="003D3901"/>
    <w:rsid w:val="003E052D"/>
    <w:rsid w:val="003E37B8"/>
    <w:rsid w:val="003E4057"/>
    <w:rsid w:val="003E7337"/>
    <w:rsid w:val="003F0FF2"/>
    <w:rsid w:val="003F2254"/>
    <w:rsid w:val="003F2FB8"/>
    <w:rsid w:val="003F3000"/>
    <w:rsid w:val="003F3CB8"/>
    <w:rsid w:val="003F66AF"/>
    <w:rsid w:val="003F74E1"/>
    <w:rsid w:val="00400E09"/>
    <w:rsid w:val="00401303"/>
    <w:rsid w:val="004031EC"/>
    <w:rsid w:val="00403FAD"/>
    <w:rsid w:val="00413595"/>
    <w:rsid w:val="00413946"/>
    <w:rsid w:val="004176F8"/>
    <w:rsid w:val="004209FD"/>
    <w:rsid w:val="004214BC"/>
    <w:rsid w:val="00425679"/>
    <w:rsid w:val="00425A16"/>
    <w:rsid w:val="00431950"/>
    <w:rsid w:val="004326B4"/>
    <w:rsid w:val="00434938"/>
    <w:rsid w:val="00434D47"/>
    <w:rsid w:val="004407DA"/>
    <w:rsid w:val="00440952"/>
    <w:rsid w:val="00440CB7"/>
    <w:rsid w:val="00446014"/>
    <w:rsid w:val="00446C12"/>
    <w:rsid w:val="00447F48"/>
    <w:rsid w:val="0045625C"/>
    <w:rsid w:val="004601B6"/>
    <w:rsid w:val="0046306B"/>
    <w:rsid w:val="00463AB6"/>
    <w:rsid w:val="00463F91"/>
    <w:rsid w:val="00463FC0"/>
    <w:rsid w:val="004660F5"/>
    <w:rsid w:val="0046625A"/>
    <w:rsid w:val="00466538"/>
    <w:rsid w:val="004665DA"/>
    <w:rsid w:val="00467CDB"/>
    <w:rsid w:val="0047327C"/>
    <w:rsid w:val="00475906"/>
    <w:rsid w:val="00475B60"/>
    <w:rsid w:val="00480B7D"/>
    <w:rsid w:val="00481AD5"/>
    <w:rsid w:val="004849B3"/>
    <w:rsid w:val="00486387"/>
    <w:rsid w:val="0048743C"/>
    <w:rsid w:val="004907F0"/>
    <w:rsid w:val="004930E6"/>
    <w:rsid w:val="00494EF5"/>
    <w:rsid w:val="00495C7C"/>
    <w:rsid w:val="004A0E0B"/>
    <w:rsid w:val="004A2997"/>
    <w:rsid w:val="004A3B17"/>
    <w:rsid w:val="004A40AA"/>
    <w:rsid w:val="004A7046"/>
    <w:rsid w:val="004B2D1E"/>
    <w:rsid w:val="004B5ED4"/>
    <w:rsid w:val="004B61F5"/>
    <w:rsid w:val="004C29DC"/>
    <w:rsid w:val="004C2CB2"/>
    <w:rsid w:val="004C35BE"/>
    <w:rsid w:val="004C3E41"/>
    <w:rsid w:val="004C7444"/>
    <w:rsid w:val="004D1889"/>
    <w:rsid w:val="004D1D60"/>
    <w:rsid w:val="004D4427"/>
    <w:rsid w:val="004D7DEC"/>
    <w:rsid w:val="004E0D6A"/>
    <w:rsid w:val="004E166B"/>
    <w:rsid w:val="004E1773"/>
    <w:rsid w:val="004E2FC6"/>
    <w:rsid w:val="004E3717"/>
    <w:rsid w:val="004E58E5"/>
    <w:rsid w:val="004F1FD3"/>
    <w:rsid w:val="004F3F40"/>
    <w:rsid w:val="004F5B30"/>
    <w:rsid w:val="0050160F"/>
    <w:rsid w:val="0050794B"/>
    <w:rsid w:val="00507CF8"/>
    <w:rsid w:val="00511FD3"/>
    <w:rsid w:val="00513DAD"/>
    <w:rsid w:val="005166FF"/>
    <w:rsid w:val="00516C24"/>
    <w:rsid w:val="00520522"/>
    <w:rsid w:val="005214EC"/>
    <w:rsid w:val="005215CB"/>
    <w:rsid w:val="00524BC5"/>
    <w:rsid w:val="00525840"/>
    <w:rsid w:val="00525C13"/>
    <w:rsid w:val="00532811"/>
    <w:rsid w:val="00534082"/>
    <w:rsid w:val="00534BC2"/>
    <w:rsid w:val="00534EF9"/>
    <w:rsid w:val="00534FFE"/>
    <w:rsid w:val="00540454"/>
    <w:rsid w:val="0054199F"/>
    <w:rsid w:val="00543BAF"/>
    <w:rsid w:val="00544549"/>
    <w:rsid w:val="00546957"/>
    <w:rsid w:val="00550181"/>
    <w:rsid w:val="005503D3"/>
    <w:rsid w:val="00553F77"/>
    <w:rsid w:val="005562F1"/>
    <w:rsid w:val="00562AF0"/>
    <w:rsid w:val="00562DA2"/>
    <w:rsid w:val="0056343E"/>
    <w:rsid w:val="005647FA"/>
    <w:rsid w:val="0056674B"/>
    <w:rsid w:val="00574892"/>
    <w:rsid w:val="00574EFC"/>
    <w:rsid w:val="0057656E"/>
    <w:rsid w:val="005800E5"/>
    <w:rsid w:val="005801E6"/>
    <w:rsid w:val="005809FD"/>
    <w:rsid w:val="00582EF2"/>
    <w:rsid w:val="00585F08"/>
    <w:rsid w:val="00597FD4"/>
    <w:rsid w:val="005A5E8F"/>
    <w:rsid w:val="005A73B4"/>
    <w:rsid w:val="005A7F97"/>
    <w:rsid w:val="005B0599"/>
    <w:rsid w:val="005C069B"/>
    <w:rsid w:val="005C0973"/>
    <w:rsid w:val="005C17B0"/>
    <w:rsid w:val="005C43CF"/>
    <w:rsid w:val="005C5CF8"/>
    <w:rsid w:val="005D123A"/>
    <w:rsid w:val="005D2738"/>
    <w:rsid w:val="005D4068"/>
    <w:rsid w:val="005D4D79"/>
    <w:rsid w:val="005D4FE3"/>
    <w:rsid w:val="005D5A8B"/>
    <w:rsid w:val="005D6A1A"/>
    <w:rsid w:val="005D7C04"/>
    <w:rsid w:val="005E1918"/>
    <w:rsid w:val="005E4EC6"/>
    <w:rsid w:val="005F0269"/>
    <w:rsid w:val="005F323A"/>
    <w:rsid w:val="005F387C"/>
    <w:rsid w:val="005F4EC1"/>
    <w:rsid w:val="005F528E"/>
    <w:rsid w:val="005F5813"/>
    <w:rsid w:val="005F70BA"/>
    <w:rsid w:val="006019F0"/>
    <w:rsid w:val="00601FEE"/>
    <w:rsid w:val="00603593"/>
    <w:rsid w:val="00603747"/>
    <w:rsid w:val="00604265"/>
    <w:rsid w:val="00604F21"/>
    <w:rsid w:val="00605C70"/>
    <w:rsid w:val="00606B4D"/>
    <w:rsid w:val="00611D61"/>
    <w:rsid w:val="006125A3"/>
    <w:rsid w:val="00613DFF"/>
    <w:rsid w:val="006166E8"/>
    <w:rsid w:val="00620D69"/>
    <w:rsid w:val="0062112D"/>
    <w:rsid w:val="006312F2"/>
    <w:rsid w:val="00631927"/>
    <w:rsid w:val="00635297"/>
    <w:rsid w:val="00635993"/>
    <w:rsid w:val="0063691D"/>
    <w:rsid w:val="006456D1"/>
    <w:rsid w:val="0064772A"/>
    <w:rsid w:val="00654073"/>
    <w:rsid w:val="00662278"/>
    <w:rsid w:val="006629B6"/>
    <w:rsid w:val="00664B94"/>
    <w:rsid w:val="00665B1C"/>
    <w:rsid w:val="00675FD4"/>
    <w:rsid w:val="00676E2F"/>
    <w:rsid w:val="00677CCF"/>
    <w:rsid w:val="00684C65"/>
    <w:rsid w:val="00685017"/>
    <w:rsid w:val="0069051B"/>
    <w:rsid w:val="00691C4A"/>
    <w:rsid w:val="006925F7"/>
    <w:rsid w:val="00692CE7"/>
    <w:rsid w:val="00693487"/>
    <w:rsid w:val="00693A5F"/>
    <w:rsid w:val="0069589B"/>
    <w:rsid w:val="00696EAE"/>
    <w:rsid w:val="006A1AC4"/>
    <w:rsid w:val="006A2B15"/>
    <w:rsid w:val="006A2CB8"/>
    <w:rsid w:val="006A31C6"/>
    <w:rsid w:val="006A3E29"/>
    <w:rsid w:val="006A479F"/>
    <w:rsid w:val="006A6C63"/>
    <w:rsid w:val="006A761A"/>
    <w:rsid w:val="006A7A8A"/>
    <w:rsid w:val="006B3C1D"/>
    <w:rsid w:val="006C117E"/>
    <w:rsid w:val="006C2E54"/>
    <w:rsid w:val="006C4F0D"/>
    <w:rsid w:val="006C5C0F"/>
    <w:rsid w:val="006D0D5F"/>
    <w:rsid w:val="006D172A"/>
    <w:rsid w:val="006D1975"/>
    <w:rsid w:val="006D4E67"/>
    <w:rsid w:val="006E41E2"/>
    <w:rsid w:val="006E6189"/>
    <w:rsid w:val="006E70B9"/>
    <w:rsid w:val="006F2FD1"/>
    <w:rsid w:val="006F4654"/>
    <w:rsid w:val="007030C1"/>
    <w:rsid w:val="007118DF"/>
    <w:rsid w:val="00715991"/>
    <w:rsid w:val="00715E18"/>
    <w:rsid w:val="0072118F"/>
    <w:rsid w:val="00723FDD"/>
    <w:rsid w:val="00726271"/>
    <w:rsid w:val="0072727B"/>
    <w:rsid w:val="007304BC"/>
    <w:rsid w:val="00732702"/>
    <w:rsid w:val="00733164"/>
    <w:rsid w:val="007370E6"/>
    <w:rsid w:val="00741B71"/>
    <w:rsid w:val="00741C3D"/>
    <w:rsid w:val="00745AF3"/>
    <w:rsid w:val="00751292"/>
    <w:rsid w:val="00752287"/>
    <w:rsid w:val="00752466"/>
    <w:rsid w:val="00753DA5"/>
    <w:rsid w:val="00755836"/>
    <w:rsid w:val="00755D90"/>
    <w:rsid w:val="00756B96"/>
    <w:rsid w:val="00756F9E"/>
    <w:rsid w:val="00757833"/>
    <w:rsid w:val="0076064A"/>
    <w:rsid w:val="00761509"/>
    <w:rsid w:val="0076163E"/>
    <w:rsid w:val="00763071"/>
    <w:rsid w:val="00765801"/>
    <w:rsid w:val="007664DB"/>
    <w:rsid w:val="00766A90"/>
    <w:rsid w:val="00774EBE"/>
    <w:rsid w:val="007774D3"/>
    <w:rsid w:val="00780707"/>
    <w:rsid w:val="007816FA"/>
    <w:rsid w:val="007830D4"/>
    <w:rsid w:val="00787FB5"/>
    <w:rsid w:val="00790AC6"/>
    <w:rsid w:val="0079222E"/>
    <w:rsid w:val="007923E9"/>
    <w:rsid w:val="00794FFA"/>
    <w:rsid w:val="007A1FFE"/>
    <w:rsid w:val="007A5F4D"/>
    <w:rsid w:val="007B0B04"/>
    <w:rsid w:val="007B2315"/>
    <w:rsid w:val="007B366D"/>
    <w:rsid w:val="007B53FE"/>
    <w:rsid w:val="007C4657"/>
    <w:rsid w:val="007C4B60"/>
    <w:rsid w:val="007C5E4D"/>
    <w:rsid w:val="007D3A40"/>
    <w:rsid w:val="007D432F"/>
    <w:rsid w:val="007D775D"/>
    <w:rsid w:val="007E1C86"/>
    <w:rsid w:val="007E1EF0"/>
    <w:rsid w:val="007E209C"/>
    <w:rsid w:val="007E4057"/>
    <w:rsid w:val="007E4D5E"/>
    <w:rsid w:val="007E4E64"/>
    <w:rsid w:val="007E5A5E"/>
    <w:rsid w:val="007E6A16"/>
    <w:rsid w:val="007E7217"/>
    <w:rsid w:val="007F1A0D"/>
    <w:rsid w:val="007F2CD0"/>
    <w:rsid w:val="007F3456"/>
    <w:rsid w:val="007F3660"/>
    <w:rsid w:val="007F3A79"/>
    <w:rsid w:val="007F6F34"/>
    <w:rsid w:val="007F74E7"/>
    <w:rsid w:val="007F7908"/>
    <w:rsid w:val="00802639"/>
    <w:rsid w:val="00803EF7"/>
    <w:rsid w:val="008042DA"/>
    <w:rsid w:val="00804F32"/>
    <w:rsid w:val="0080514E"/>
    <w:rsid w:val="008114A0"/>
    <w:rsid w:val="00811FD6"/>
    <w:rsid w:val="008129DC"/>
    <w:rsid w:val="00812B2D"/>
    <w:rsid w:val="00814E11"/>
    <w:rsid w:val="00817A8D"/>
    <w:rsid w:val="0082506F"/>
    <w:rsid w:val="00825A66"/>
    <w:rsid w:val="0082640B"/>
    <w:rsid w:val="00826E63"/>
    <w:rsid w:val="00827B1D"/>
    <w:rsid w:val="008300D6"/>
    <w:rsid w:val="008317B4"/>
    <w:rsid w:val="00832B63"/>
    <w:rsid w:val="00832E56"/>
    <w:rsid w:val="0083347F"/>
    <w:rsid w:val="0083795B"/>
    <w:rsid w:val="008450E9"/>
    <w:rsid w:val="008459F0"/>
    <w:rsid w:val="008464DB"/>
    <w:rsid w:val="00850188"/>
    <w:rsid w:val="008511CA"/>
    <w:rsid w:val="008516CD"/>
    <w:rsid w:val="008521D9"/>
    <w:rsid w:val="00853D8D"/>
    <w:rsid w:val="00854767"/>
    <w:rsid w:val="0085767A"/>
    <w:rsid w:val="00860D3A"/>
    <w:rsid w:val="00861B54"/>
    <w:rsid w:val="008623ED"/>
    <w:rsid w:val="0086495C"/>
    <w:rsid w:val="00865704"/>
    <w:rsid w:val="00867956"/>
    <w:rsid w:val="00872254"/>
    <w:rsid w:val="00872778"/>
    <w:rsid w:val="008750B3"/>
    <w:rsid w:val="00877486"/>
    <w:rsid w:val="00877DA1"/>
    <w:rsid w:val="00881520"/>
    <w:rsid w:val="0088539A"/>
    <w:rsid w:val="0088784B"/>
    <w:rsid w:val="008908AD"/>
    <w:rsid w:val="008929A4"/>
    <w:rsid w:val="008941D5"/>
    <w:rsid w:val="00896C06"/>
    <w:rsid w:val="00896D50"/>
    <w:rsid w:val="008A5746"/>
    <w:rsid w:val="008A5AD2"/>
    <w:rsid w:val="008A64D4"/>
    <w:rsid w:val="008A68C0"/>
    <w:rsid w:val="008B1683"/>
    <w:rsid w:val="008B1960"/>
    <w:rsid w:val="008B2755"/>
    <w:rsid w:val="008B2E74"/>
    <w:rsid w:val="008B3365"/>
    <w:rsid w:val="008B5298"/>
    <w:rsid w:val="008C0BEE"/>
    <w:rsid w:val="008D69DA"/>
    <w:rsid w:val="008E6C08"/>
    <w:rsid w:val="00901BBF"/>
    <w:rsid w:val="00903CA3"/>
    <w:rsid w:val="00904B74"/>
    <w:rsid w:val="00904E61"/>
    <w:rsid w:val="00906A9D"/>
    <w:rsid w:val="00907298"/>
    <w:rsid w:val="00911F24"/>
    <w:rsid w:val="00914AF3"/>
    <w:rsid w:val="00914D19"/>
    <w:rsid w:val="00915831"/>
    <w:rsid w:val="0092076E"/>
    <w:rsid w:val="00924906"/>
    <w:rsid w:val="009252DE"/>
    <w:rsid w:val="00933EB5"/>
    <w:rsid w:val="00934E4B"/>
    <w:rsid w:val="00935F2F"/>
    <w:rsid w:val="00937964"/>
    <w:rsid w:val="009410E3"/>
    <w:rsid w:val="00941684"/>
    <w:rsid w:val="00942BA6"/>
    <w:rsid w:val="00942D6A"/>
    <w:rsid w:val="00943EB4"/>
    <w:rsid w:val="00947B07"/>
    <w:rsid w:val="00947F67"/>
    <w:rsid w:val="00951EA7"/>
    <w:rsid w:val="00952759"/>
    <w:rsid w:val="00952C77"/>
    <w:rsid w:val="009577EB"/>
    <w:rsid w:val="009612E9"/>
    <w:rsid w:val="00961A0A"/>
    <w:rsid w:val="00961D9F"/>
    <w:rsid w:val="00963ED0"/>
    <w:rsid w:val="00963F15"/>
    <w:rsid w:val="00965E2C"/>
    <w:rsid w:val="00967B2D"/>
    <w:rsid w:val="009725F5"/>
    <w:rsid w:val="0097306F"/>
    <w:rsid w:val="00973A77"/>
    <w:rsid w:val="00975831"/>
    <w:rsid w:val="009771C7"/>
    <w:rsid w:val="00982995"/>
    <w:rsid w:val="00987D24"/>
    <w:rsid w:val="009921CF"/>
    <w:rsid w:val="00993DB2"/>
    <w:rsid w:val="00995DEA"/>
    <w:rsid w:val="00996BC9"/>
    <w:rsid w:val="009A0003"/>
    <w:rsid w:val="009A3247"/>
    <w:rsid w:val="009A3B3A"/>
    <w:rsid w:val="009A454B"/>
    <w:rsid w:val="009A4E81"/>
    <w:rsid w:val="009A6793"/>
    <w:rsid w:val="009B12F5"/>
    <w:rsid w:val="009B1F21"/>
    <w:rsid w:val="009B4F54"/>
    <w:rsid w:val="009C080E"/>
    <w:rsid w:val="009C0D43"/>
    <w:rsid w:val="009D031F"/>
    <w:rsid w:val="009D1F98"/>
    <w:rsid w:val="009D253A"/>
    <w:rsid w:val="009D341C"/>
    <w:rsid w:val="009D3496"/>
    <w:rsid w:val="009D3A62"/>
    <w:rsid w:val="009D5EEC"/>
    <w:rsid w:val="009D6520"/>
    <w:rsid w:val="009E15F0"/>
    <w:rsid w:val="009E22A1"/>
    <w:rsid w:val="009E22DD"/>
    <w:rsid w:val="009E2721"/>
    <w:rsid w:val="009E4C48"/>
    <w:rsid w:val="009E6F6B"/>
    <w:rsid w:val="009F03EC"/>
    <w:rsid w:val="009F337E"/>
    <w:rsid w:val="009F3603"/>
    <w:rsid w:val="009F43AD"/>
    <w:rsid w:val="009F5C3D"/>
    <w:rsid w:val="00A00009"/>
    <w:rsid w:val="00A0074B"/>
    <w:rsid w:val="00A05DDA"/>
    <w:rsid w:val="00A069DA"/>
    <w:rsid w:val="00A10243"/>
    <w:rsid w:val="00A10ADB"/>
    <w:rsid w:val="00A10B5B"/>
    <w:rsid w:val="00A12B23"/>
    <w:rsid w:val="00A13837"/>
    <w:rsid w:val="00A15918"/>
    <w:rsid w:val="00A16B8C"/>
    <w:rsid w:val="00A231E5"/>
    <w:rsid w:val="00A24F17"/>
    <w:rsid w:val="00A30907"/>
    <w:rsid w:val="00A32799"/>
    <w:rsid w:val="00A32B2B"/>
    <w:rsid w:val="00A37811"/>
    <w:rsid w:val="00A42C33"/>
    <w:rsid w:val="00A434E7"/>
    <w:rsid w:val="00A439C9"/>
    <w:rsid w:val="00A47F7A"/>
    <w:rsid w:val="00A5017A"/>
    <w:rsid w:val="00A53A23"/>
    <w:rsid w:val="00A55C7F"/>
    <w:rsid w:val="00A5609B"/>
    <w:rsid w:val="00A565DC"/>
    <w:rsid w:val="00A56873"/>
    <w:rsid w:val="00A5696C"/>
    <w:rsid w:val="00A624AC"/>
    <w:rsid w:val="00A63956"/>
    <w:rsid w:val="00A6427D"/>
    <w:rsid w:val="00A705C1"/>
    <w:rsid w:val="00A80476"/>
    <w:rsid w:val="00A82EE7"/>
    <w:rsid w:val="00A82F52"/>
    <w:rsid w:val="00A844B3"/>
    <w:rsid w:val="00A854EA"/>
    <w:rsid w:val="00A90AAB"/>
    <w:rsid w:val="00A91891"/>
    <w:rsid w:val="00A93074"/>
    <w:rsid w:val="00AA05F6"/>
    <w:rsid w:val="00AA2752"/>
    <w:rsid w:val="00AA2C14"/>
    <w:rsid w:val="00AB4DFC"/>
    <w:rsid w:val="00AB5B8C"/>
    <w:rsid w:val="00AC7D52"/>
    <w:rsid w:val="00AD1E90"/>
    <w:rsid w:val="00AD3C58"/>
    <w:rsid w:val="00AD44DC"/>
    <w:rsid w:val="00AE2676"/>
    <w:rsid w:val="00AE2DB7"/>
    <w:rsid w:val="00AE3D56"/>
    <w:rsid w:val="00AE67A3"/>
    <w:rsid w:val="00AF10D7"/>
    <w:rsid w:val="00AF23AC"/>
    <w:rsid w:val="00AF2C2A"/>
    <w:rsid w:val="00AF7241"/>
    <w:rsid w:val="00AF7FBF"/>
    <w:rsid w:val="00B0353A"/>
    <w:rsid w:val="00B06FE7"/>
    <w:rsid w:val="00B136F9"/>
    <w:rsid w:val="00B14246"/>
    <w:rsid w:val="00B15BBA"/>
    <w:rsid w:val="00B15D52"/>
    <w:rsid w:val="00B17F14"/>
    <w:rsid w:val="00B20F5A"/>
    <w:rsid w:val="00B2249C"/>
    <w:rsid w:val="00B244D8"/>
    <w:rsid w:val="00B25711"/>
    <w:rsid w:val="00B2572F"/>
    <w:rsid w:val="00B31D27"/>
    <w:rsid w:val="00B374C2"/>
    <w:rsid w:val="00B42A13"/>
    <w:rsid w:val="00B445C7"/>
    <w:rsid w:val="00B528E9"/>
    <w:rsid w:val="00B54EB0"/>
    <w:rsid w:val="00B62EE3"/>
    <w:rsid w:val="00B6324F"/>
    <w:rsid w:val="00B64D12"/>
    <w:rsid w:val="00B67D58"/>
    <w:rsid w:val="00B70317"/>
    <w:rsid w:val="00B725AB"/>
    <w:rsid w:val="00B72891"/>
    <w:rsid w:val="00B74DA9"/>
    <w:rsid w:val="00B77448"/>
    <w:rsid w:val="00B77D0C"/>
    <w:rsid w:val="00B80E2A"/>
    <w:rsid w:val="00B81D83"/>
    <w:rsid w:val="00B86D4F"/>
    <w:rsid w:val="00B86FAD"/>
    <w:rsid w:val="00B87E04"/>
    <w:rsid w:val="00B90593"/>
    <w:rsid w:val="00B91D4C"/>
    <w:rsid w:val="00B937EC"/>
    <w:rsid w:val="00B93A7D"/>
    <w:rsid w:val="00B943F6"/>
    <w:rsid w:val="00B96772"/>
    <w:rsid w:val="00B96AEB"/>
    <w:rsid w:val="00BA0A8C"/>
    <w:rsid w:val="00BA1356"/>
    <w:rsid w:val="00BA152F"/>
    <w:rsid w:val="00BA1A94"/>
    <w:rsid w:val="00BA679C"/>
    <w:rsid w:val="00BA78E3"/>
    <w:rsid w:val="00BB0C14"/>
    <w:rsid w:val="00BB35DC"/>
    <w:rsid w:val="00BB3AE9"/>
    <w:rsid w:val="00BB5C9A"/>
    <w:rsid w:val="00BC36B7"/>
    <w:rsid w:val="00BC4CDC"/>
    <w:rsid w:val="00BC622D"/>
    <w:rsid w:val="00BC6BCB"/>
    <w:rsid w:val="00BD1179"/>
    <w:rsid w:val="00BD2A3A"/>
    <w:rsid w:val="00BD4840"/>
    <w:rsid w:val="00BD6805"/>
    <w:rsid w:val="00BD7DAA"/>
    <w:rsid w:val="00BE4F5A"/>
    <w:rsid w:val="00BE5859"/>
    <w:rsid w:val="00BF05A1"/>
    <w:rsid w:val="00BF2521"/>
    <w:rsid w:val="00BF5C4B"/>
    <w:rsid w:val="00BF66BB"/>
    <w:rsid w:val="00BF67C6"/>
    <w:rsid w:val="00C0431B"/>
    <w:rsid w:val="00C04B6A"/>
    <w:rsid w:val="00C051B2"/>
    <w:rsid w:val="00C140CD"/>
    <w:rsid w:val="00C152DB"/>
    <w:rsid w:val="00C21D89"/>
    <w:rsid w:val="00C21FB5"/>
    <w:rsid w:val="00C27570"/>
    <w:rsid w:val="00C303F0"/>
    <w:rsid w:val="00C30A32"/>
    <w:rsid w:val="00C32D52"/>
    <w:rsid w:val="00C338D3"/>
    <w:rsid w:val="00C33E7F"/>
    <w:rsid w:val="00C34642"/>
    <w:rsid w:val="00C35CB7"/>
    <w:rsid w:val="00C36986"/>
    <w:rsid w:val="00C443FF"/>
    <w:rsid w:val="00C4710F"/>
    <w:rsid w:val="00C47FA8"/>
    <w:rsid w:val="00C51A3F"/>
    <w:rsid w:val="00C54D45"/>
    <w:rsid w:val="00C55621"/>
    <w:rsid w:val="00C60460"/>
    <w:rsid w:val="00C664E5"/>
    <w:rsid w:val="00C665DD"/>
    <w:rsid w:val="00C71BC0"/>
    <w:rsid w:val="00C73356"/>
    <w:rsid w:val="00C7517E"/>
    <w:rsid w:val="00C75316"/>
    <w:rsid w:val="00C75769"/>
    <w:rsid w:val="00C77528"/>
    <w:rsid w:val="00C77D7C"/>
    <w:rsid w:val="00C810E9"/>
    <w:rsid w:val="00C8147D"/>
    <w:rsid w:val="00C82C6C"/>
    <w:rsid w:val="00C82FB6"/>
    <w:rsid w:val="00C834F0"/>
    <w:rsid w:val="00C84FB9"/>
    <w:rsid w:val="00C85B50"/>
    <w:rsid w:val="00C90950"/>
    <w:rsid w:val="00C93B33"/>
    <w:rsid w:val="00C9507B"/>
    <w:rsid w:val="00C954B1"/>
    <w:rsid w:val="00C95CAC"/>
    <w:rsid w:val="00C962C1"/>
    <w:rsid w:val="00C973DF"/>
    <w:rsid w:val="00CA009B"/>
    <w:rsid w:val="00CA0286"/>
    <w:rsid w:val="00CA05B4"/>
    <w:rsid w:val="00CA6045"/>
    <w:rsid w:val="00CA618C"/>
    <w:rsid w:val="00CA79B0"/>
    <w:rsid w:val="00CA7A56"/>
    <w:rsid w:val="00CB0B54"/>
    <w:rsid w:val="00CB17DA"/>
    <w:rsid w:val="00CB2520"/>
    <w:rsid w:val="00CB5EFD"/>
    <w:rsid w:val="00CB662F"/>
    <w:rsid w:val="00CB71F2"/>
    <w:rsid w:val="00CC16F4"/>
    <w:rsid w:val="00CC2561"/>
    <w:rsid w:val="00CC3264"/>
    <w:rsid w:val="00CC5CD4"/>
    <w:rsid w:val="00CC6592"/>
    <w:rsid w:val="00CD1936"/>
    <w:rsid w:val="00CD7099"/>
    <w:rsid w:val="00CE35AE"/>
    <w:rsid w:val="00CE52EB"/>
    <w:rsid w:val="00CF476B"/>
    <w:rsid w:val="00CF58D0"/>
    <w:rsid w:val="00CF5AD2"/>
    <w:rsid w:val="00D00458"/>
    <w:rsid w:val="00D01057"/>
    <w:rsid w:val="00D050C0"/>
    <w:rsid w:val="00D05F13"/>
    <w:rsid w:val="00D0700C"/>
    <w:rsid w:val="00D0774F"/>
    <w:rsid w:val="00D112AD"/>
    <w:rsid w:val="00D11874"/>
    <w:rsid w:val="00D12503"/>
    <w:rsid w:val="00D1579F"/>
    <w:rsid w:val="00D15F08"/>
    <w:rsid w:val="00D1678D"/>
    <w:rsid w:val="00D23FCC"/>
    <w:rsid w:val="00D262A0"/>
    <w:rsid w:val="00D320CE"/>
    <w:rsid w:val="00D351F3"/>
    <w:rsid w:val="00D36F5B"/>
    <w:rsid w:val="00D4281B"/>
    <w:rsid w:val="00D441D3"/>
    <w:rsid w:val="00D46D47"/>
    <w:rsid w:val="00D47612"/>
    <w:rsid w:val="00D479C0"/>
    <w:rsid w:val="00D52056"/>
    <w:rsid w:val="00D62399"/>
    <w:rsid w:val="00D6247C"/>
    <w:rsid w:val="00D62A0E"/>
    <w:rsid w:val="00D70327"/>
    <w:rsid w:val="00D71233"/>
    <w:rsid w:val="00D769A3"/>
    <w:rsid w:val="00D80D00"/>
    <w:rsid w:val="00D822AA"/>
    <w:rsid w:val="00D83878"/>
    <w:rsid w:val="00D859D1"/>
    <w:rsid w:val="00D86807"/>
    <w:rsid w:val="00D930BB"/>
    <w:rsid w:val="00D940BF"/>
    <w:rsid w:val="00D95C12"/>
    <w:rsid w:val="00D96118"/>
    <w:rsid w:val="00D97632"/>
    <w:rsid w:val="00DA02C4"/>
    <w:rsid w:val="00DA0AC3"/>
    <w:rsid w:val="00DA12F6"/>
    <w:rsid w:val="00DA24D6"/>
    <w:rsid w:val="00DA3F9F"/>
    <w:rsid w:val="00DA53BA"/>
    <w:rsid w:val="00DA6BE9"/>
    <w:rsid w:val="00DB00B4"/>
    <w:rsid w:val="00DB0174"/>
    <w:rsid w:val="00DB48DA"/>
    <w:rsid w:val="00DB4BCC"/>
    <w:rsid w:val="00DB4FD3"/>
    <w:rsid w:val="00DB7400"/>
    <w:rsid w:val="00DB7975"/>
    <w:rsid w:val="00DC2D9C"/>
    <w:rsid w:val="00DC2DDD"/>
    <w:rsid w:val="00DC4DDE"/>
    <w:rsid w:val="00DD1932"/>
    <w:rsid w:val="00DD6BBA"/>
    <w:rsid w:val="00DE02DF"/>
    <w:rsid w:val="00DE05CF"/>
    <w:rsid w:val="00DE100D"/>
    <w:rsid w:val="00DE2CDA"/>
    <w:rsid w:val="00DF2AD3"/>
    <w:rsid w:val="00DF2AD9"/>
    <w:rsid w:val="00DF470F"/>
    <w:rsid w:val="00DF5613"/>
    <w:rsid w:val="00E00441"/>
    <w:rsid w:val="00E0154A"/>
    <w:rsid w:val="00E02132"/>
    <w:rsid w:val="00E03F27"/>
    <w:rsid w:val="00E04504"/>
    <w:rsid w:val="00E04BCE"/>
    <w:rsid w:val="00E06508"/>
    <w:rsid w:val="00E07CBA"/>
    <w:rsid w:val="00E13D23"/>
    <w:rsid w:val="00E20A8C"/>
    <w:rsid w:val="00E232E6"/>
    <w:rsid w:val="00E25059"/>
    <w:rsid w:val="00E25D8B"/>
    <w:rsid w:val="00E321FE"/>
    <w:rsid w:val="00E32721"/>
    <w:rsid w:val="00E35973"/>
    <w:rsid w:val="00E36457"/>
    <w:rsid w:val="00E3658E"/>
    <w:rsid w:val="00E370D4"/>
    <w:rsid w:val="00E373E1"/>
    <w:rsid w:val="00E373F1"/>
    <w:rsid w:val="00E37A2B"/>
    <w:rsid w:val="00E37B0C"/>
    <w:rsid w:val="00E410A8"/>
    <w:rsid w:val="00E42511"/>
    <w:rsid w:val="00E4282B"/>
    <w:rsid w:val="00E43E93"/>
    <w:rsid w:val="00E44613"/>
    <w:rsid w:val="00E472B9"/>
    <w:rsid w:val="00E52FDD"/>
    <w:rsid w:val="00E537C6"/>
    <w:rsid w:val="00E53947"/>
    <w:rsid w:val="00E56A92"/>
    <w:rsid w:val="00E56FE8"/>
    <w:rsid w:val="00E60E1A"/>
    <w:rsid w:val="00E62500"/>
    <w:rsid w:val="00E66033"/>
    <w:rsid w:val="00E668B0"/>
    <w:rsid w:val="00E70BF0"/>
    <w:rsid w:val="00E71901"/>
    <w:rsid w:val="00E734B0"/>
    <w:rsid w:val="00E77F07"/>
    <w:rsid w:val="00E80BF9"/>
    <w:rsid w:val="00E81F31"/>
    <w:rsid w:val="00E8599F"/>
    <w:rsid w:val="00E85E7B"/>
    <w:rsid w:val="00E86660"/>
    <w:rsid w:val="00E87186"/>
    <w:rsid w:val="00E905DB"/>
    <w:rsid w:val="00E92ADA"/>
    <w:rsid w:val="00E93B87"/>
    <w:rsid w:val="00EA7CA8"/>
    <w:rsid w:val="00EB31C3"/>
    <w:rsid w:val="00EB35B3"/>
    <w:rsid w:val="00EB3C2E"/>
    <w:rsid w:val="00EC5114"/>
    <w:rsid w:val="00EC6A57"/>
    <w:rsid w:val="00EC7358"/>
    <w:rsid w:val="00EC7482"/>
    <w:rsid w:val="00ED1A0B"/>
    <w:rsid w:val="00ED26A5"/>
    <w:rsid w:val="00ED307B"/>
    <w:rsid w:val="00ED400D"/>
    <w:rsid w:val="00ED41E8"/>
    <w:rsid w:val="00EE1754"/>
    <w:rsid w:val="00EE256A"/>
    <w:rsid w:val="00EE403A"/>
    <w:rsid w:val="00EE7B1D"/>
    <w:rsid w:val="00EE7D36"/>
    <w:rsid w:val="00EF053B"/>
    <w:rsid w:val="00EF0DB6"/>
    <w:rsid w:val="00EF3664"/>
    <w:rsid w:val="00EF3B03"/>
    <w:rsid w:val="00EF49C8"/>
    <w:rsid w:val="00EF6F82"/>
    <w:rsid w:val="00F10A94"/>
    <w:rsid w:val="00F13C83"/>
    <w:rsid w:val="00F15DDB"/>
    <w:rsid w:val="00F1675D"/>
    <w:rsid w:val="00F16990"/>
    <w:rsid w:val="00F16C8C"/>
    <w:rsid w:val="00F2119E"/>
    <w:rsid w:val="00F22E27"/>
    <w:rsid w:val="00F24963"/>
    <w:rsid w:val="00F25015"/>
    <w:rsid w:val="00F2579B"/>
    <w:rsid w:val="00F26097"/>
    <w:rsid w:val="00F26BB1"/>
    <w:rsid w:val="00F309AE"/>
    <w:rsid w:val="00F338C4"/>
    <w:rsid w:val="00F353FE"/>
    <w:rsid w:val="00F36C5B"/>
    <w:rsid w:val="00F501FF"/>
    <w:rsid w:val="00F510F6"/>
    <w:rsid w:val="00F5170B"/>
    <w:rsid w:val="00F615AA"/>
    <w:rsid w:val="00F618C1"/>
    <w:rsid w:val="00F62C4C"/>
    <w:rsid w:val="00F64D25"/>
    <w:rsid w:val="00F70F71"/>
    <w:rsid w:val="00F7287B"/>
    <w:rsid w:val="00F739F0"/>
    <w:rsid w:val="00F75381"/>
    <w:rsid w:val="00F7667C"/>
    <w:rsid w:val="00F80743"/>
    <w:rsid w:val="00F80895"/>
    <w:rsid w:val="00F83BCF"/>
    <w:rsid w:val="00F866C8"/>
    <w:rsid w:val="00F908C2"/>
    <w:rsid w:val="00F90A25"/>
    <w:rsid w:val="00F92088"/>
    <w:rsid w:val="00F92315"/>
    <w:rsid w:val="00F95BE8"/>
    <w:rsid w:val="00F961B7"/>
    <w:rsid w:val="00F96C70"/>
    <w:rsid w:val="00F97D17"/>
    <w:rsid w:val="00FA024D"/>
    <w:rsid w:val="00FA157C"/>
    <w:rsid w:val="00FA2114"/>
    <w:rsid w:val="00FB0DC7"/>
    <w:rsid w:val="00FB1161"/>
    <w:rsid w:val="00FB138E"/>
    <w:rsid w:val="00FB16F9"/>
    <w:rsid w:val="00FB337B"/>
    <w:rsid w:val="00FB382F"/>
    <w:rsid w:val="00FB465B"/>
    <w:rsid w:val="00FB4954"/>
    <w:rsid w:val="00FB67CF"/>
    <w:rsid w:val="00FB7061"/>
    <w:rsid w:val="00FC2444"/>
    <w:rsid w:val="00FC5678"/>
    <w:rsid w:val="00FD027D"/>
    <w:rsid w:val="00FD2707"/>
    <w:rsid w:val="00FD403F"/>
    <w:rsid w:val="00FD4B64"/>
    <w:rsid w:val="00FD74C0"/>
    <w:rsid w:val="00FD7A8D"/>
    <w:rsid w:val="00FE0D64"/>
    <w:rsid w:val="00FE148A"/>
    <w:rsid w:val="00FE23A8"/>
    <w:rsid w:val="00FE252B"/>
    <w:rsid w:val="00FE41E6"/>
    <w:rsid w:val="00FE4395"/>
    <w:rsid w:val="00FE43E9"/>
    <w:rsid w:val="00FE4E9A"/>
    <w:rsid w:val="00FE52E7"/>
    <w:rsid w:val="00FE6208"/>
    <w:rsid w:val="00FE6C59"/>
    <w:rsid w:val="00FF34E5"/>
    <w:rsid w:val="00FF3ED4"/>
    <w:rsid w:val="00FF58B0"/>
    <w:rsid w:val="00FF632C"/>
    <w:rsid w:val="026D904D"/>
    <w:rsid w:val="0464F1A7"/>
    <w:rsid w:val="077912AB"/>
    <w:rsid w:val="09164630"/>
    <w:rsid w:val="092073F5"/>
    <w:rsid w:val="0A363AF9"/>
    <w:rsid w:val="0B9540BD"/>
    <w:rsid w:val="0BB84AFF"/>
    <w:rsid w:val="0EA4280D"/>
    <w:rsid w:val="0F1894A6"/>
    <w:rsid w:val="11856533"/>
    <w:rsid w:val="173D27FC"/>
    <w:rsid w:val="17633770"/>
    <w:rsid w:val="18380322"/>
    <w:rsid w:val="19947903"/>
    <w:rsid w:val="1C65DBBC"/>
    <w:rsid w:val="1D0C489D"/>
    <w:rsid w:val="1D81970D"/>
    <w:rsid w:val="1EEEA384"/>
    <w:rsid w:val="1FAAB9E3"/>
    <w:rsid w:val="266F120A"/>
    <w:rsid w:val="267E8B35"/>
    <w:rsid w:val="28E56BEE"/>
    <w:rsid w:val="2A607EBC"/>
    <w:rsid w:val="346FAE13"/>
    <w:rsid w:val="36774034"/>
    <w:rsid w:val="37A0C473"/>
    <w:rsid w:val="38891323"/>
    <w:rsid w:val="39398F64"/>
    <w:rsid w:val="39E00D58"/>
    <w:rsid w:val="3A27B0A3"/>
    <w:rsid w:val="3D39769A"/>
    <w:rsid w:val="3E8825FF"/>
    <w:rsid w:val="404E1713"/>
    <w:rsid w:val="40647CE9"/>
    <w:rsid w:val="4375A9EC"/>
    <w:rsid w:val="466D1542"/>
    <w:rsid w:val="4817DF40"/>
    <w:rsid w:val="4B64769B"/>
    <w:rsid w:val="50813551"/>
    <w:rsid w:val="589401EB"/>
    <w:rsid w:val="5A05AC81"/>
    <w:rsid w:val="5AA65BA7"/>
    <w:rsid w:val="608C9F71"/>
    <w:rsid w:val="644185C6"/>
    <w:rsid w:val="742A793D"/>
    <w:rsid w:val="747B54A9"/>
    <w:rsid w:val="74FC8FD0"/>
    <w:rsid w:val="77C59620"/>
    <w:rsid w:val="7AE5DF85"/>
    <w:rsid w:val="7E804605"/>
    <w:rsid w:val="7F00D1B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79D9CCB6"/>
  <w15:chartTrackingRefBased/>
  <w15:docId w15:val="{49BEC114-B857-40CF-9566-349280F745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D74C0"/>
    <w:pPr>
      <w:spacing w:after="0" w:line="360" w:lineRule="auto"/>
      <w:jc w:val="both"/>
    </w:pPr>
    <w:rPr>
      <w:rFonts w:ascii="Lucida Sans Unicode" w:hAnsi="Lucida Sans Unicode"/>
    </w:rPr>
  </w:style>
  <w:style w:type="paragraph" w:styleId="Heading1">
    <w:name w:val="heading 1"/>
    <w:basedOn w:val="Normal"/>
    <w:next w:val="Normal"/>
    <w:link w:val="Heading1Char"/>
    <w:uiPriority w:val="9"/>
    <w:qFormat/>
    <w:rsid w:val="00C810E9"/>
    <w:pPr>
      <w:keepNext/>
      <w:keepLines/>
      <w:numPr>
        <w:numId w:val="12"/>
      </w:numPr>
      <w:spacing w:before="24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525C13"/>
    <w:pPr>
      <w:keepNext/>
      <w:keepLines/>
      <w:numPr>
        <w:ilvl w:val="1"/>
        <w:numId w:val="12"/>
      </w:numPr>
      <w:spacing w:before="40"/>
      <w:outlineLvl w:val="1"/>
    </w:pPr>
    <w:rPr>
      <w:rFonts w:eastAsiaTheme="majorEastAsia" w:cstheme="majorBidi"/>
      <w:sz w:val="28"/>
      <w:szCs w:val="26"/>
    </w:rPr>
  </w:style>
  <w:style w:type="paragraph" w:styleId="Heading3">
    <w:name w:val="heading 3"/>
    <w:basedOn w:val="Normal"/>
    <w:next w:val="Normal"/>
    <w:link w:val="Heading3Char"/>
    <w:uiPriority w:val="9"/>
    <w:unhideWhenUsed/>
    <w:qFormat/>
    <w:rsid w:val="00205922"/>
    <w:pPr>
      <w:keepNext/>
      <w:keepLines/>
      <w:numPr>
        <w:ilvl w:val="2"/>
        <w:numId w:val="12"/>
      </w:numPr>
      <w:spacing w:before="40"/>
      <w:outlineLvl w:val="2"/>
    </w:pPr>
    <w:rPr>
      <w:rFonts w:eastAsiaTheme="majorEastAsia" w:cstheme="majorBidi"/>
      <w:b/>
      <w:sz w:val="24"/>
      <w:szCs w:val="24"/>
    </w:rPr>
  </w:style>
  <w:style w:type="paragraph" w:styleId="Heading4">
    <w:name w:val="heading 4"/>
    <w:basedOn w:val="Normal"/>
    <w:next w:val="Normal"/>
    <w:link w:val="Heading4Char"/>
    <w:uiPriority w:val="9"/>
    <w:unhideWhenUsed/>
    <w:qFormat/>
    <w:rsid w:val="00BB0C14"/>
    <w:pPr>
      <w:keepNext/>
      <w:keepLines/>
      <w:numPr>
        <w:ilvl w:val="3"/>
        <w:numId w:val="12"/>
      </w:numPr>
      <w:spacing w:before="40"/>
      <w:outlineLvl w:val="3"/>
    </w:pPr>
    <w:rPr>
      <w:rFonts w:eastAsiaTheme="majorEastAsia" w:cstheme="majorBidi"/>
      <w:i/>
      <w:iCs/>
      <w:sz w:val="24"/>
    </w:rPr>
  </w:style>
  <w:style w:type="paragraph" w:styleId="Heading5">
    <w:name w:val="heading 5"/>
    <w:basedOn w:val="Normal"/>
    <w:next w:val="Normal"/>
    <w:link w:val="Heading5Char"/>
    <w:uiPriority w:val="9"/>
    <w:unhideWhenUsed/>
    <w:qFormat/>
    <w:rsid w:val="00466538"/>
    <w:pPr>
      <w:keepNext/>
      <w:keepLines/>
      <w:numPr>
        <w:ilvl w:val="4"/>
        <w:numId w:val="12"/>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C85B50"/>
    <w:pPr>
      <w:keepNext/>
      <w:keepLines/>
      <w:numPr>
        <w:ilvl w:val="5"/>
        <w:numId w:val="12"/>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C85B50"/>
    <w:pPr>
      <w:keepNext/>
      <w:keepLines/>
      <w:numPr>
        <w:ilvl w:val="6"/>
        <w:numId w:val="12"/>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C85B50"/>
    <w:pPr>
      <w:keepNext/>
      <w:keepLines/>
      <w:numPr>
        <w:ilvl w:val="7"/>
        <w:numId w:val="12"/>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85B50"/>
    <w:pPr>
      <w:keepNext/>
      <w:keepLines/>
      <w:numPr>
        <w:ilvl w:val="8"/>
        <w:numId w:val="1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50B3"/>
    <w:pPr>
      <w:ind w:left="720"/>
      <w:contextualSpacing/>
    </w:pPr>
  </w:style>
  <w:style w:type="paragraph" w:styleId="NoSpacing">
    <w:name w:val="No Spacing"/>
    <w:link w:val="NoSpacingChar"/>
    <w:uiPriority w:val="1"/>
    <w:qFormat/>
    <w:rsid w:val="00E56A92"/>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E56A92"/>
    <w:rPr>
      <w:rFonts w:eastAsiaTheme="minorEastAsia"/>
      <w:lang w:val="en-US"/>
    </w:rPr>
  </w:style>
  <w:style w:type="character" w:customStyle="1" w:styleId="Heading1Char">
    <w:name w:val="Heading 1 Char"/>
    <w:basedOn w:val="DefaultParagraphFont"/>
    <w:link w:val="Heading1"/>
    <w:uiPriority w:val="9"/>
    <w:rsid w:val="00C810E9"/>
    <w:rPr>
      <w:rFonts w:ascii="Lucida Sans Unicode" w:eastAsiaTheme="majorEastAsia" w:hAnsi="Lucida Sans Unicode" w:cstheme="majorBidi"/>
      <w:b/>
      <w:sz w:val="32"/>
      <w:szCs w:val="32"/>
    </w:rPr>
  </w:style>
  <w:style w:type="character" w:styleId="Hyperlink">
    <w:name w:val="Hyperlink"/>
    <w:basedOn w:val="DefaultParagraphFont"/>
    <w:uiPriority w:val="99"/>
    <w:unhideWhenUsed/>
    <w:rsid w:val="00E07CBA"/>
    <w:rPr>
      <w:color w:val="0563C1" w:themeColor="hyperlink"/>
      <w:u w:val="single"/>
    </w:rPr>
  </w:style>
  <w:style w:type="table" w:styleId="PlainTable1">
    <w:name w:val="Plain Table 1"/>
    <w:basedOn w:val="TableNormal"/>
    <w:uiPriority w:val="41"/>
    <w:rsid w:val="0082506F"/>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Caption1">
    <w:name w:val="Caption1"/>
    <w:basedOn w:val="Normal"/>
    <w:link w:val="captionChar"/>
    <w:qFormat/>
    <w:rsid w:val="005F323A"/>
    <w:pPr>
      <w:spacing w:line="240" w:lineRule="auto"/>
    </w:pPr>
    <w:rPr>
      <w:noProof/>
      <w:sz w:val="24"/>
    </w:rPr>
  </w:style>
  <w:style w:type="paragraph" w:styleId="Caption">
    <w:name w:val="caption"/>
    <w:basedOn w:val="Normal"/>
    <w:next w:val="Normal"/>
    <w:uiPriority w:val="35"/>
    <w:unhideWhenUsed/>
    <w:qFormat/>
    <w:rsid w:val="002F5A29"/>
    <w:pPr>
      <w:spacing w:after="200" w:line="240" w:lineRule="auto"/>
    </w:pPr>
    <w:rPr>
      <w:iCs/>
      <w:szCs w:val="18"/>
    </w:rPr>
  </w:style>
  <w:style w:type="character" w:customStyle="1" w:styleId="captionChar">
    <w:name w:val="caption Char"/>
    <w:basedOn w:val="DefaultParagraphFont"/>
    <w:link w:val="Caption1"/>
    <w:rsid w:val="002F5A29"/>
    <w:rPr>
      <w:rFonts w:ascii="Lucida Sans Unicode" w:hAnsi="Lucida Sans Unicode"/>
      <w:noProof/>
      <w:sz w:val="24"/>
    </w:rPr>
  </w:style>
  <w:style w:type="character" w:customStyle="1" w:styleId="Heading2Char">
    <w:name w:val="Heading 2 Char"/>
    <w:basedOn w:val="DefaultParagraphFont"/>
    <w:link w:val="Heading2"/>
    <w:uiPriority w:val="9"/>
    <w:rsid w:val="00525C13"/>
    <w:rPr>
      <w:rFonts w:ascii="Lucida Sans Unicode" w:eastAsiaTheme="majorEastAsia" w:hAnsi="Lucida Sans Unicode" w:cstheme="majorBidi"/>
      <w:sz w:val="28"/>
      <w:szCs w:val="26"/>
    </w:rPr>
  </w:style>
  <w:style w:type="character" w:customStyle="1" w:styleId="Heading3Char">
    <w:name w:val="Heading 3 Char"/>
    <w:basedOn w:val="DefaultParagraphFont"/>
    <w:link w:val="Heading3"/>
    <w:uiPriority w:val="9"/>
    <w:rsid w:val="00205922"/>
    <w:rPr>
      <w:rFonts w:ascii="Lucida Sans Unicode" w:eastAsiaTheme="majorEastAsia" w:hAnsi="Lucida Sans Unicode" w:cstheme="majorBidi"/>
      <w:b/>
      <w:sz w:val="24"/>
      <w:szCs w:val="24"/>
    </w:rPr>
  </w:style>
  <w:style w:type="paragraph" w:customStyle="1" w:styleId="links">
    <w:name w:val="links"/>
    <w:basedOn w:val="Normal"/>
    <w:link w:val="linksChar"/>
    <w:qFormat/>
    <w:rsid w:val="001D4159"/>
    <w:rPr>
      <w:color w:val="002060"/>
      <w:spacing w:val="-20"/>
    </w:rPr>
  </w:style>
  <w:style w:type="character" w:customStyle="1" w:styleId="Heading4Char">
    <w:name w:val="Heading 4 Char"/>
    <w:basedOn w:val="DefaultParagraphFont"/>
    <w:link w:val="Heading4"/>
    <w:uiPriority w:val="9"/>
    <w:rsid w:val="007A5F4D"/>
    <w:rPr>
      <w:rFonts w:ascii="Lucida Sans Unicode" w:eastAsiaTheme="majorEastAsia" w:hAnsi="Lucida Sans Unicode" w:cstheme="majorBidi"/>
      <w:i/>
      <w:iCs/>
      <w:sz w:val="24"/>
    </w:rPr>
  </w:style>
  <w:style w:type="character" w:customStyle="1" w:styleId="linksChar">
    <w:name w:val="links Char"/>
    <w:basedOn w:val="DefaultParagraphFont"/>
    <w:link w:val="links"/>
    <w:rsid w:val="001D4159"/>
    <w:rPr>
      <w:rFonts w:ascii="Lucida Sans Unicode" w:hAnsi="Lucida Sans Unicode"/>
      <w:color w:val="002060"/>
      <w:spacing w:val="-20"/>
    </w:rPr>
  </w:style>
  <w:style w:type="table" w:styleId="TableGrid">
    <w:name w:val="Table Grid"/>
    <w:basedOn w:val="TableNormal"/>
    <w:uiPriority w:val="39"/>
    <w:rsid w:val="002059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63F91"/>
    <w:pPr>
      <w:tabs>
        <w:tab w:val="center" w:pos="4680"/>
        <w:tab w:val="right" w:pos="9360"/>
      </w:tabs>
      <w:spacing w:line="240" w:lineRule="auto"/>
    </w:pPr>
  </w:style>
  <w:style w:type="character" w:customStyle="1" w:styleId="HeaderChar">
    <w:name w:val="Header Char"/>
    <w:basedOn w:val="DefaultParagraphFont"/>
    <w:link w:val="Header"/>
    <w:uiPriority w:val="99"/>
    <w:rsid w:val="00463F91"/>
    <w:rPr>
      <w:rFonts w:ascii="Lucida Sans Unicode" w:hAnsi="Lucida Sans Unicode"/>
    </w:rPr>
  </w:style>
  <w:style w:type="paragraph" w:styleId="Footer">
    <w:name w:val="footer"/>
    <w:basedOn w:val="Normal"/>
    <w:link w:val="FooterChar"/>
    <w:uiPriority w:val="99"/>
    <w:unhideWhenUsed/>
    <w:rsid w:val="00463F91"/>
    <w:pPr>
      <w:tabs>
        <w:tab w:val="center" w:pos="4680"/>
        <w:tab w:val="right" w:pos="9360"/>
      </w:tabs>
      <w:spacing w:line="240" w:lineRule="auto"/>
    </w:pPr>
  </w:style>
  <w:style w:type="character" w:customStyle="1" w:styleId="FooterChar">
    <w:name w:val="Footer Char"/>
    <w:basedOn w:val="DefaultParagraphFont"/>
    <w:link w:val="Footer"/>
    <w:uiPriority w:val="99"/>
    <w:rsid w:val="00463F91"/>
    <w:rPr>
      <w:rFonts w:ascii="Lucida Sans Unicode" w:hAnsi="Lucida Sans Unicode"/>
    </w:rPr>
  </w:style>
  <w:style w:type="character" w:customStyle="1" w:styleId="UnresolvedMention1">
    <w:name w:val="Unresolved Mention1"/>
    <w:basedOn w:val="DefaultParagraphFont"/>
    <w:uiPriority w:val="99"/>
    <w:semiHidden/>
    <w:unhideWhenUsed/>
    <w:rsid w:val="004C29DC"/>
    <w:rPr>
      <w:color w:val="808080"/>
      <w:shd w:val="clear" w:color="auto" w:fill="E6E6E6"/>
    </w:rPr>
  </w:style>
  <w:style w:type="table" w:styleId="PlainTable2">
    <w:name w:val="Plain Table 2"/>
    <w:basedOn w:val="TableNormal"/>
    <w:uiPriority w:val="42"/>
    <w:rsid w:val="00C664E5"/>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CommentReference">
    <w:name w:val="annotation reference"/>
    <w:basedOn w:val="DefaultParagraphFont"/>
    <w:uiPriority w:val="99"/>
    <w:semiHidden/>
    <w:unhideWhenUsed/>
    <w:rsid w:val="00C04B6A"/>
    <w:rPr>
      <w:sz w:val="16"/>
      <w:szCs w:val="16"/>
    </w:rPr>
  </w:style>
  <w:style w:type="paragraph" w:styleId="CommentText">
    <w:name w:val="annotation text"/>
    <w:basedOn w:val="Normal"/>
    <w:link w:val="CommentTextChar"/>
    <w:uiPriority w:val="99"/>
    <w:semiHidden/>
    <w:unhideWhenUsed/>
    <w:rsid w:val="00C04B6A"/>
    <w:pPr>
      <w:spacing w:line="240" w:lineRule="auto"/>
    </w:pPr>
    <w:rPr>
      <w:sz w:val="20"/>
      <w:szCs w:val="20"/>
    </w:rPr>
  </w:style>
  <w:style w:type="character" w:customStyle="1" w:styleId="CommentTextChar">
    <w:name w:val="Comment Text Char"/>
    <w:basedOn w:val="DefaultParagraphFont"/>
    <w:link w:val="CommentText"/>
    <w:uiPriority w:val="99"/>
    <w:semiHidden/>
    <w:rsid w:val="00C04B6A"/>
    <w:rPr>
      <w:rFonts w:ascii="Lucida Sans Unicode" w:hAnsi="Lucida Sans Unicode"/>
      <w:sz w:val="20"/>
      <w:szCs w:val="20"/>
    </w:rPr>
  </w:style>
  <w:style w:type="paragraph" w:styleId="CommentSubject">
    <w:name w:val="annotation subject"/>
    <w:basedOn w:val="CommentText"/>
    <w:next w:val="CommentText"/>
    <w:link w:val="CommentSubjectChar"/>
    <w:uiPriority w:val="99"/>
    <w:semiHidden/>
    <w:unhideWhenUsed/>
    <w:rsid w:val="00C04B6A"/>
    <w:rPr>
      <w:b/>
      <w:bCs/>
    </w:rPr>
  </w:style>
  <w:style w:type="character" w:customStyle="1" w:styleId="CommentSubjectChar">
    <w:name w:val="Comment Subject Char"/>
    <w:basedOn w:val="CommentTextChar"/>
    <w:link w:val="CommentSubject"/>
    <w:uiPriority w:val="99"/>
    <w:semiHidden/>
    <w:rsid w:val="00C04B6A"/>
    <w:rPr>
      <w:rFonts w:ascii="Lucida Sans Unicode" w:hAnsi="Lucida Sans Unicode"/>
      <w:b/>
      <w:bCs/>
      <w:sz w:val="20"/>
      <w:szCs w:val="20"/>
    </w:rPr>
  </w:style>
  <w:style w:type="paragraph" w:styleId="BalloonText">
    <w:name w:val="Balloon Text"/>
    <w:basedOn w:val="Normal"/>
    <w:link w:val="BalloonTextChar"/>
    <w:uiPriority w:val="99"/>
    <w:semiHidden/>
    <w:unhideWhenUsed/>
    <w:rsid w:val="00C04B6A"/>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04B6A"/>
    <w:rPr>
      <w:rFonts w:ascii="Segoe UI" w:hAnsi="Segoe UI" w:cs="Segoe UI"/>
      <w:sz w:val="18"/>
      <w:szCs w:val="18"/>
    </w:rPr>
  </w:style>
  <w:style w:type="character" w:customStyle="1" w:styleId="Heading5Char">
    <w:name w:val="Heading 5 Char"/>
    <w:basedOn w:val="DefaultParagraphFont"/>
    <w:link w:val="Heading5"/>
    <w:uiPriority w:val="9"/>
    <w:rsid w:val="00466538"/>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C85B50"/>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C85B50"/>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C85B5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85B50"/>
    <w:rPr>
      <w:rFonts w:asciiTheme="majorHAnsi" w:eastAsiaTheme="majorEastAsia" w:hAnsiTheme="majorHAnsi" w:cstheme="majorBidi"/>
      <w:i/>
      <w:iCs/>
      <w:color w:val="272727" w:themeColor="text1" w:themeTint="D8"/>
      <w:sz w:val="21"/>
      <w:szCs w:val="21"/>
    </w:rPr>
  </w:style>
  <w:style w:type="character" w:styleId="UnresolvedMention">
    <w:name w:val="Unresolved Mention"/>
    <w:basedOn w:val="DefaultParagraphFont"/>
    <w:uiPriority w:val="99"/>
    <w:semiHidden/>
    <w:unhideWhenUsed/>
    <w:rsid w:val="006456D1"/>
    <w:rPr>
      <w:color w:val="808080"/>
      <w:shd w:val="clear" w:color="auto" w:fill="E6E6E6"/>
    </w:rPr>
  </w:style>
  <w:style w:type="paragraph" w:styleId="Revision">
    <w:name w:val="Revision"/>
    <w:hidden/>
    <w:uiPriority w:val="99"/>
    <w:semiHidden/>
    <w:rsid w:val="003A55F9"/>
    <w:pPr>
      <w:spacing w:after="0" w:line="240" w:lineRule="auto"/>
    </w:pPr>
    <w:rPr>
      <w:rFonts w:ascii="Lucida Sans Unicode" w:hAnsi="Lucida Sans Unicode"/>
    </w:rPr>
  </w:style>
  <w:style w:type="paragraph" w:styleId="TOCHeading">
    <w:name w:val="TOC Heading"/>
    <w:basedOn w:val="Heading1"/>
    <w:next w:val="Normal"/>
    <w:uiPriority w:val="39"/>
    <w:unhideWhenUsed/>
    <w:qFormat/>
    <w:pPr>
      <w:numPr>
        <w:numId w:val="0"/>
      </w:numPr>
      <w:spacing w:line="259" w:lineRule="auto"/>
      <w:jc w:val="left"/>
      <w:outlineLvl w:val="9"/>
    </w:pPr>
    <w:rPr>
      <w:rFonts w:asciiTheme="majorHAnsi" w:hAnsiTheme="majorHAnsi"/>
      <w:b w:val="0"/>
      <w:color w:val="2F5496" w:themeColor="accent1" w:themeShade="BF"/>
      <w:lang w:val="en-US"/>
    </w:rPr>
  </w:style>
  <w:style w:type="paragraph" w:styleId="TOC1">
    <w:name w:val="toc 1"/>
    <w:basedOn w:val="Normal"/>
    <w:next w:val="Normal"/>
    <w:autoRedefine/>
    <w:uiPriority w:val="39"/>
    <w:unhideWhenUsed/>
    <w:rsid w:val="00832E56"/>
    <w:pPr>
      <w:tabs>
        <w:tab w:val="left" w:pos="440"/>
        <w:tab w:val="right" w:leader="dot" w:pos="9016"/>
      </w:tabs>
      <w:spacing w:after="100"/>
    </w:pPr>
  </w:style>
  <w:style w:type="paragraph" w:styleId="TOC2">
    <w:name w:val="toc 2"/>
    <w:basedOn w:val="Normal"/>
    <w:next w:val="Normal"/>
    <w:autoRedefine/>
    <w:uiPriority w:val="39"/>
    <w:unhideWhenUsed/>
    <w:rsid w:val="00A82F52"/>
    <w:pPr>
      <w:tabs>
        <w:tab w:val="left" w:pos="880"/>
        <w:tab w:val="right" w:leader="dot" w:pos="9016"/>
      </w:tabs>
      <w:spacing w:after="100"/>
      <w:ind w:left="220"/>
    </w:pPr>
  </w:style>
  <w:style w:type="paragraph" w:styleId="TOC3">
    <w:name w:val="toc 3"/>
    <w:basedOn w:val="Normal"/>
    <w:next w:val="Normal"/>
    <w:autoRedefine/>
    <w:uiPriority w:val="39"/>
    <w:unhideWhenUsed/>
    <w:rsid w:val="00A82F52"/>
    <w:pPr>
      <w:tabs>
        <w:tab w:val="left" w:pos="1320"/>
        <w:tab w:val="right" w:leader="dot" w:pos="9016"/>
      </w:tabs>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05809">
      <w:bodyDiv w:val="1"/>
      <w:marLeft w:val="0"/>
      <w:marRight w:val="0"/>
      <w:marTop w:val="0"/>
      <w:marBottom w:val="0"/>
      <w:divBdr>
        <w:top w:val="none" w:sz="0" w:space="0" w:color="auto"/>
        <w:left w:val="none" w:sz="0" w:space="0" w:color="auto"/>
        <w:bottom w:val="none" w:sz="0" w:space="0" w:color="auto"/>
        <w:right w:val="none" w:sz="0" w:space="0" w:color="auto"/>
      </w:divBdr>
    </w:div>
    <w:div w:id="42101776">
      <w:bodyDiv w:val="1"/>
      <w:marLeft w:val="0"/>
      <w:marRight w:val="0"/>
      <w:marTop w:val="0"/>
      <w:marBottom w:val="0"/>
      <w:divBdr>
        <w:top w:val="none" w:sz="0" w:space="0" w:color="auto"/>
        <w:left w:val="none" w:sz="0" w:space="0" w:color="auto"/>
        <w:bottom w:val="none" w:sz="0" w:space="0" w:color="auto"/>
        <w:right w:val="none" w:sz="0" w:space="0" w:color="auto"/>
      </w:divBdr>
    </w:div>
    <w:div w:id="48653168">
      <w:bodyDiv w:val="1"/>
      <w:marLeft w:val="0"/>
      <w:marRight w:val="0"/>
      <w:marTop w:val="0"/>
      <w:marBottom w:val="0"/>
      <w:divBdr>
        <w:top w:val="none" w:sz="0" w:space="0" w:color="auto"/>
        <w:left w:val="none" w:sz="0" w:space="0" w:color="auto"/>
        <w:bottom w:val="none" w:sz="0" w:space="0" w:color="auto"/>
        <w:right w:val="none" w:sz="0" w:space="0" w:color="auto"/>
      </w:divBdr>
    </w:div>
    <w:div w:id="71591514">
      <w:bodyDiv w:val="1"/>
      <w:marLeft w:val="0"/>
      <w:marRight w:val="0"/>
      <w:marTop w:val="0"/>
      <w:marBottom w:val="0"/>
      <w:divBdr>
        <w:top w:val="none" w:sz="0" w:space="0" w:color="auto"/>
        <w:left w:val="none" w:sz="0" w:space="0" w:color="auto"/>
        <w:bottom w:val="none" w:sz="0" w:space="0" w:color="auto"/>
        <w:right w:val="none" w:sz="0" w:space="0" w:color="auto"/>
      </w:divBdr>
    </w:div>
    <w:div w:id="159853465">
      <w:bodyDiv w:val="1"/>
      <w:marLeft w:val="0"/>
      <w:marRight w:val="0"/>
      <w:marTop w:val="0"/>
      <w:marBottom w:val="0"/>
      <w:divBdr>
        <w:top w:val="none" w:sz="0" w:space="0" w:color="auto"/>
        <w:left w:val="none" w:sz="0" w:space="0" w:color="auto"/>
        <w:bottom w:val="none" w:sz="0" w:space="0" w:color="auto"/>
        <w:right w:val="none" w:sz="0" w:space="0" w:color="auto"/>
      </w:divBdr>
    </w:div>
    <w:div w:id="175460634">
      <w:bodyDiv w:val="1"/>
      <w:marLeft w:val="0"/>
      <w:marRight w:val="0"/>
      <w:marTop w:val="0"/>
      <w:marBottom w:val="0"/>
      <w:divBdr>
        <w:top w:val="none" w:sz="0" w:space="0" w:color="auto"/>
        <w:left w:val="none" w:sz="0" w:space="0" w:color="auto"/>
        <w:bottom w:val="none" w:sz="0" w:space="0" w:color="auto"/>
        <w:right w:val="none" w:sz="0" w:space="0" w:color="auto"/>
      </w:divBdr>
    </w:div>
    <w:div w:id="181364170">
      <w:bodyDiv w:val="1"/>
      <w:marLeft w:val="0"/>
      <w:marRight w:val="0"/>
      <w:marTop w:val="0"/>
      <w:marBottom w:val="0"/>
      <w:divBdr>
        <w:top w:val="none" w:sz="0" w:space="0" w:color="auto"/>
        <w:left w:val="none" w:sz="0" w:space="0" w:color="auto"/>
        <w:bottom w:val="none" w:sz="0" w:space="0" w:color="auto"/>
        <w:right w:val="none" w:sz="0" w:space="0" w:color="auto"/>
      </w:divBdr>
    </w:div>
    <w:div w:id="352152807">
      <w:bodyDiv w:val="1"/>
      <w:marLeft w:val="0"/>
      <w:marRight w:val="0"/>
      <w:marTop w:val="0"/>
      <w:marBottom w:val="0"/>
      <w:divBdr>
        <w:top w:val="none" w:sz="0" w:space="0" w:color="auto"/>
        <w:left w:val="none" w:sz="0" w:space="0" w:color="auto"/>
        <w:bottom w:val="none" w:sz="0" w:space="0" w:color="auto"/>
        <w:right w:val="none" w:sz="0" w:space="0" w:color="auto"/>
      </w:divBdr>
    </w:div>
    <w:div w:id="393238155">
      <w:bodyDiv w:val="1"/>
      <w:marLeft w:val="0"/>
      <w:marRight w:val="0"/>
      <w:marTop w:val="0"/>
      <w:marBottom w:val="0"/>
      <w:divBdr>
        <w:top w:val="none" w:sz="0" w:space="0" w:color="auto"/>
        <w:left w:val="none" w:sz="0" w:space="0" w:color="auto"/>
        <w:bottom w:val="none" w:sz="0" w:space="0" w:color="auto"/>
        <w:right w:val="none" w:sz="0" w:space="0" w:color="auto"/>
      </w:divBdr>
    </w:div>
    <w:div w:id="518811695">
      <w:bodyDiv w:val="1"/>
      <w:marLeft w:val="0"/>
      <w:marRight w:val="0"/>
      <w:marTop w:val="0"/>
      <w:marBottom w:val="0"/>
      <w:divBdr>
        <w:top w:val="none" w:sz="0" w:space="0" w:color="auto"/>
        <w:left w:val="none" w:sz="0" w:space="0" w:color="auto"/>
        <w:bottom w:val="none" w:sz="0" w:space="0" w:color="auto"/>
        <w:right w:val="none" w:sz="0" w:space="0" w:color="auto"/>
      </w:divBdr>
    </w:div>
    <w:div w:id="828135172">
      <w:bodyDiv w:val="1"/>
      <w:marLeft w:val="0"/>
      <w:marRight w:val="0"/>
      <w:marTop w:val="0"/>
      <w:marBottom w:val="0"/>
      <w:divBdr>
        <w:top w:val="none" w:sz="0" w:space="0" w:color="auto"/>
        <w:left w:val="none" w:sz="0" w:space="0" w:color="auto"/>
        <w:bottom w:val="none" w:sz="0" w:space="0" w:color="auto"/>
        <w:right w:val="none" w:sz="0" w:space="0" w:color="auto"/>
      </w:divBdr>
    </w:div>
    <w:div w:id="1129513970">
      <w:bodyDiv w:val="1"/>
      <w:marLeft w:val="0"/>
      <w:marRight w:val="0"/>
      <w:marTop w:val="0"/>
      <w:marBottom w:val="0"/>
      <w:divBdr>
        <w:top w:val="none" w:sz="0" w:space="0" w:color="auto"/>
        <w:left w:val="none" w:sz="0" w:space="0" w:color="auto"/>
        <w:bottom w:val="none" w:sz="0" w:space="0" w:color="auto"/>
        <w:right w:val="none" w:sz="0" w:space="0" w:color="auto"/>
      </w:divBdr>
    </w:div>
    <w:div w:id="1168325411">
      <w:bodyDiv w:val="1"/>
      <w:marLeft w:val="0"/>
      <w:marRight w:val="0"/>
      <w:marTop w:val="0"/>
      <w:marBottom w:val="0"/>
      <w:divBdr>
        <w:top w:val="none" w:sz="0" w:space="0" w:color="auto"/>
        <w:left w:val="none" w:sz="0" w:space="0" w:color="auto"/>
        <w:bottom w:val="none" w:sz="0" w:space="0" w:color="auto"/>
        <w:right w:val="none" w:sz="0" w:space="0" w:color="auto"/>
      </w:divBdr>
    </w:div>
    <w:div w:id="1956398152">
      <w:bodyDiv w:val="1"/>
      <w:marLeft w:val="0"/>
      <w:marRight w:val="0"/>
      <w:marTop w:val="0"/>
      <w:marBottom w:val="0"/>
      <w:divBdr>
        <w:top w:val="none" w:sz="0" w:space="0" w:color="auto"/>
        <w:left w:val="none" w:sz="0" w:space="0" w:color="auto"/>
        <w:bottom w:val="none" w:sz="0" w:space="0" w:color="auto"/>
        <w:right w:val="none" w:sz="0" w:space="0" w:color="auto"/>
      </w:divBdr>
    </w:div>
    <w:div w:id="20463714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draw.io/" TargetMode="External"/><Relationship Id="rId18" Type="http://schemas.openxmlformats.org/officeDocument/2006/relationships/hyperlink" Target="http://numpy.org" TargetMode="External"/><Relationship Id="rId26" Type="http://schemas.openxmlformats.org/officeDocument/2006/relationships/hyperlink" Target="https://goo.gl/wm9CHa" TargetMode="External"/><Relationship Id="rId39" Type="http://schemas.openxmlformats.org/officeDocument/2006/relationships/image" Target="media/image8.emf"/><Relationship Id="rId3" Type="http://schemas.openxmlformats.org/officeDocument/2006/relationships/numbering" Target="numbering.xml"/><Relationship Id="rId21" Type="http://schemas.openxmlformats.org/officeDocument/2006/relationships/hyperlink" Target="https://goo.gl/JeZwJR" TargetMode="External"/><Relationship Id="rId34" Type="http://schemas.openxmlformats.org/officeDocument/2006/relationships/hyperlink" Target="https://www.phpmyadmin.net/" TargetMode="External"/><Relationship Id="rId42" Type="http://schemas.openxmlformats.org/officeDocument/2006/relationships/oleObject" Target="embeddings/oleObject2.bin"/><Relationship Id="rId47"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hyperlink" Target="https://pandas.pydata.org" TargetMode="External"/><Relationship Id="rId25" Type="http://schemas.openxmlformats.org/officeDocument/2006/relationships/hyperlink" Target="https://getbootstrap.com/" TargetMode="External"/><Relationship Id="rId33" Type="http://schemas.openxmlformats.org/officeDocument/2006/relationships/image" Target="media/image7.png"/><Relationship Id="rId38" Type="http://schemas.openxmlformats.org/officeDocument/2006/relationships/hyperlink" Target="https://www.lfd.uci.edu/~gohlke/" TargetMode="External"/><Relationship Id="rId46"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hyperlink" Target="http://flask.pocoo.org/" TargetMode="External"/><Relationship Id="rId20" Type="http://schemas.openxmlformats.org/officeDocument/2006/relationships/hyperlink" Target="https://matplotlib.org" TargetMode="External"/><Relationship Id="rId29" Type="http://schemas.openxmlformats.org/officeDocument/2006/relationships/hyperlink" Target="http://gydb.org" TargetMode="External"/><Relationship Id="rId41" Type="http://schemas.openxmlformats.org/officeDocument/2006/relationships/image" Target="media/image9.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oo.gl/k6jxCr%20" TargetMode="External"/><Relationship Id="rId24" Type="http://schemas.openxmlformats.org/officeDocument/2006/relationships/hyperlink" Target="http://chartjs.org/" TargetMode="External"/><Relationship Id="rId32" Type="http://schemas.openxmlformats.org/officeDocument/2006/relationships/image" Target="media/image6.png"/><Relationship Id="rId37" Type="http://schemas.openxmlformats.org/officeDocument/2006/relationships/hyperlink" Target="https://github.com/SergioLlana/datatables-flask-serverside/commits/master%20" TargetMode="External"/><Relationship Id="rId40" Type="http://schemas.openxmlformats.org/officeDocument/2006/relationships/oleObject" Target="embeddings/oleObject1.bin"/><Relationship Id="rId45" Type="http://schemas.microsoft.com/office/2011/relationships/people" Target="people.xm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hyperlink" Target="https://jquery.com" TargetMode="External"/><Relationship Id="rId28" Type="http://schemas.openxmlformats.org/officeDocument/2006/relationships/hyperlink" Target="http://pfam.xfam.org/%20" TargetMode="External"/><Relationship Id="rId36" Type="http://schemas.openxmlformats.org/officeDocument/2006/relationships/hyperlink" Target="https://goo.gl/qAPUJt" TargetMode="External"/><Relationship Id="rId10" Type="http://schemas.openxmlformats.org/officeDocument/2006/relationships/hyperlink" Target="https://bessantlab.org/%20" TargetMode="External"/><Relationship Id="rId19" Type="http://schemas.openxmlformats.org/officeDocument/2006/relationships/hyperlink" Target="http://biopython.org" TargetMode="External"/><Relationship Id="rId31" Type="http://schemas.openxmlformats.org/officeDocument/2006/relationships/image" Target="media/image5.png"/><Relationship Id="rId44"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tif"/><Relationship Id="rId14" Type="http://schemas.openxmlformats.org/officeDocument/2006/relationships/image" Target="media/image3.png"/><Relationship Id="rId22" Type="http://schemas.openxmlformats.org/officeDocument/2006/relationships/hyperlink" Target="http://www.mysql.com/" TargetMode="External"/><Relationship Id="rId27" Type="http://schemas.openxmlformats.org/officeDocument/2006/relationships/hyperlink" Target="http://hmmer.org" TargetMode="External"/><Relationship Id="rId30" Type="http://schemas.openxmlformats.org/officeDocument/2006/relationships/hyperlink" Target="http://www.uniprot.org/uniprot/Q9UN81" TargetMode="External"/><Relationship Id="rId35" Type="http://schemas.openxmlformats.org/officeDocument/2006/relationships/hyperlink" Target="https://goo.gl/CnA3HW" TargetMode="External"/><Relationship Id="rId43"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3D822F426F0242C4982FFB5738FF0BBA"/>
        <w:category>
          <w:name w:val="General"/>
          <w:gallery w:val="placeholder"/>
        </w:category>
        <w:types>
          <w:type w:val="bbPlcHdr"/>
        </w:types>
        <w:behaviors>
          <w:behavior w:val="content"/>
        </w:behaviors>
        <w:guid w:val="{40446DFB-2FE5-4626-B8A6-7D45DC34034E}"/>
      </w:docPartPr>
      <w:docPartBody>
        <w:p w:rsidR="005F4525" w:rsidRDefault="00295B43" w:rsidP="00295B43">
          <w:pPr>
            <w:pStyle w:val="3D822F426F0242C4982FFB5738FF0BBA"/>
          </w:pPr>
          <w:r>
            <w:rPr>
              <w:color w:val="7F7F7F" w:themeColor="text1" w:themeTint="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20002A87" w:usb1="00000000" w:usb2="00000000" w:usb3="00000000" w:csb0="000001FF" w:csb1="00000000"/>
  </w:font>
  <w:font w:name="Arial">
    <w:panose1 w:val="020B0604020202020204"/>
    <w:charset w:val="00"/>
    <w:family w:val="swiss"/>
    <w:pitch w:val="variable"/>
    <w:sig w:usb0="E0002E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295B43"/>
    <w:rsid w:val="0021391D"/>
    <w:rsid w:val="00295B43"/>
    <w:rsid w:val="005F4525"/>
    <w:rsid w:val="00B65E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6ADCD1831E24979A5F722B4F0169B7F">
    <w:name w:val="F6ADCD1831E24979A5F722B4F0169B7F"/>
    <w:rsid w:val="00295B43"/>
  </w:style>
  <w:style w:type="paragraph" w:customStyle="1" w:styleId="3D822F426F0242C4982FFB5738FF0BBA">
    <w:name w:val="3D822F426F0242C4982FFB5738FF0BBA"/>
    <w:rsid w:val="00295B43"/>
  </w:style>
  <w:style w:type="paragraph" w:customStyle="1" w:styleId="652BFB766A9F401B83282417A1D01B71">
    <w:name w:val="652BFB766A9F401B83282417A1D01B71"/>
    <w:rsid w:val="0021391D"/>
  </w:style>
  <w:style w:type="paragraph" w:customStyle="1" w:styleId="142AF96C768248589B045F76309A8DBF">
    <w:name w:val="142AF96C768248589B045F76309A8DBF"/>
    <w:rsid w:val="0021391D"/>
  </w:style>
  <w:style w:type="paragraph" w:customStyle="1" w:styleId="85FFF79CFB154BEE849F5948E9159BD4">
    <w:name w:val="85FFF79CFB154BEE849F5948E9159BD4"/>
    <w:rsid w:val="0021391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D1E2FA7-0259-4870-991B-8C79400568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31</Pages>
  <Words>9861</Words>
  <Characters>56210</Characters>
  <Application>Microsoft Office Word</Application>
  <DocSecurity>0</DocSecurity>
  <Lines>468</Lines>
  <Paragraphs>131</Paragraphs>
  <ScaleCrop>false</ScaleCrop>
  <HeadingPairs>
    <vt:vector size="2" baseType="variant">
      <vt:variant>
        <vt:lpstr>Title</vt:lpstr>
      </vt:variant>
      <vt:variant>
        <vt:i4>1</vt:i4>
      </vt:variant>
    </vt:vector>
  </HeadingPairs>
  <TitlesOfParts>
    <vt:vector size="1" baseType="lpstr">
      <vt:lpstr>Documentation</vt:lpstr>
    </vt:vector>
  </TitlesOfParts>
  <Company/>
  <LinksUpToDate>false</LinksUpToDate>
  <CharactersWithSpaces>65940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Documentation</dc:title>
  <dc:subject/>
  <dc:creator>Nayam Chowdhury, DIOnysios Grigoriadis, MichaelA matthews, DANIEL GRANT</dc:creator>
  <cp:keywords/>
  <dc:description/>
  <cp:lastModifiedBy>Dionysios Grigoriadis</cp:lastModifiedBy>
  <cp:revision>2</cp:revision>
  <cp:lastPrinted>2018-02-15T15:46:00Z</cp:lastPrinted>
  <dcterms:created xsi:type="dcterms:W3CDTF">2018-02-15T15:55:00Z</dcterms:created>
  <dcterms:modified xsi:type="dcterms:W3CDTF">2018-02-15T15:55:00Z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8f9577f2-05f5-394d-9a76-980c5684324f</vt:lpwstr>
  </property>
  <property fmtid="{D5CDD505-2E9C-101B-9397-08002B2CF9AE}" pid="24" name="Mendeley Citation Style_1">
    <vt:lpwstr>http://www.zotero.org/styles/ieee</vt:lpwstr>
  </property>
</Properties>
</file>